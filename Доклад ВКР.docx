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383"/>
        <w:gridCol w:w="7972"/>
      </w:tblGrid>
      <w:tr w:rsidR="006C639E" w:rsidRPr="00C240C1" w14:paraId="7CBBBBDF" w14:textId="77777777" w:rsidTr="00BF7FE2">
        <w:tc>
          <w:tcPr>
            <w:tcW w:w="1383" w:type="dxa"/>
          </w:tcPr>
          <w:p w14:paraId="7B5FCCBC" w14:textId="77777777" w:rsidR="006C639E" w:rsidRPr="00C240C1" w:rsidRDefault="006C639E" w:rsidP="00BF7FE2">
            <w:pPr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05150C2" wp14:editId="3A93DDBF">
                  <wp:simplePos x="0" y="0"/>
                  <wp:positionH relativeFrom="column">
                    <wp:posOffset>76728</wp:posOffset>
                  </wp:positionH>
                  <wp:positionV relativeFrom="paragraph">
                    <wp:posOffset>176618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71" name="Рисунок 1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72" w:type="dxa"/>
          </w:tcPr>
          <w:p w14:paraId="253E4FB2" w14:textId="77777777" w:rsidR="006C639E" w:rsidRPr="007D1B4C" w:rsidRDefault="006C639E" w:rsidP="00BF7FE2">
            <w:pPr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628432C2" w14:textId="77777777" w:rsidR="006C639E" w:rsidRPr="007D1B4C" w:rsidRDefault="006C639E" w:rsidP="00BF7FE2">
            <w:pPr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049C272E" w14:textId="77777777" w:rsidR="006C639E" w:rsidRPr="007D1B4C" w:rsidRDefault="006C639E" w:rsidP="00BF7FE2">
            <w:pPr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высшего образования</w:t>
            </w:r>
          </w:p>
          <w:p w14:paraId="7597B5FF" w14:textId="77777777" w:rsidR="006C639E" w:rsidRPr="007D1B4C" w:rsidRDefault="006C639E" w:rsidP="00BF7FE2">
            <w:pPr>
              <w:spacing w:line="240" w:lineRule="auto"/>
              <w:ind w:right="-2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582DF0DF" w14:textId="77777777" w:rsidR="006C639E" w:rsidRPr="007D1B4C" w:rsidRDefault="006C639E" w:rsidP="00BF7FE2">
            <w:pPr>
              <w:spacing w:line="240" w:lineRule="auto"/>
              <w:ind w:right="-2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имени Н.Э. Баумана</w:t>
            </w:r>
          </w:p>
          <w:p w14:paraId="757E70F4" w14:textId="77777777" w:rsidR="006C639E" w:rsidRPr="007D1B4C" w:rsidRDefault="006C639E" w:rsidP="00BF7FE2">
            <w:pPr>
              <w:spacing w:line="240" w:lineRule="auto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0EC02798" w14:textId="77777777" w:rsidR="006C639E" w:rsidRPr="00C240C1" w:rsidRDefault="006C639E" w:rsidP="00BF7FE2">
            <w:pPr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7D1B4C">
              <w:rPr>
                <w:rFonts w:ascii="Times New Roman" w:hAnsi="Times New Roman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4923490E" w14:textId="77777777" w:rsidR="006C639E" w:rsidRPr="00C240C1" w:rsidRDefault="006C639E" w:rsidP="006C639E">
      <w:pPr>
        <w:pBdr>
          <w:bottom w:val="thinThickSmallGap" w:sz="24" w:space="1" w:color="auto"/>
        </w:pBdr>
        <w:jc w:val="center"/>
        <w:rPr>
          <w:rFonts w:ascii="Times New Roman" w:hAnsi="Times New Roman"/>
          <w:b/>
          <w:sz w:val="10"/>
        </w:rPr>
      </w:pPr>
    </w:p>
    <w:p w14:paraId="69B67F6A" w14:textId="77777777" w:rsidR="006C639E" w:rsidRPr="001F332B" w:rsidRDefault="006C639E" w:rsidP="006C639E">
      <w:pPr>
        <w:rPr>
          <w:rFonts w:ascii="Times New Roman" w:hAnsi="Times New Roman"/>
          <w:b/>
          <w:sz w:val="36"/>
        </w:rPr>
      </w:pPr>
    </w:p>
    <w:p w14:paraId="1B80B317" w14:textId="77777777" w:rsidR="006C639E" w:rsidRPr="00C240C1" w:rsidRDefault="006C639E" w:rsidP="006C639E">
      <w:pPr>
        <w:spacing w:line="240" w:lineRule="auto"/>
        <w:rPr>
          <w:rFonts w:ascii="Times New Roman" w:hAnsi="Times New Roman"/>
          <w:i/>
        </w:rPr>
      </w:pPr>
    </w:p>
    <w:p w14:paraId="33632A0F" w14:textId="77777777" w:rsidR="006C639E" w:rsidRPr="00C240C1" w:rsidRDefault="006C639E" w:rsidP="006C639E">
      <w:pPr>
        <w:rPr>
          <w:rFonts w:ascii="Times New Roman" w:hAnsi="Times New Roman"/>
          <w:i/>
          <w:sz w:val="18"/>
        </w:rPr>
      </w:pPr>
    </w:p>
    <w:p w14:paraId="7E515DD5" w14:textId="77777777" w:rsidR="006C639E" w:rsidRPr="00C240C1" w:rsidRDefault="006C639E" w:rsidP="006C639E">
      <w:pPr>
        <w:rPr>
          <w:rFonts w:ascii="Times New Roman" w:hAnsi="Times New Roman"/>
          <w:i/>
          <w:sz w:val="32"/>
        </w:rPr>
      </w:pPr>
    </w:p>
    <w:p w14:paraId="1289B329" w14:textId="77777777" w:rsidR="006C639E" w:rsidRPr="00C240C1" w:rsidRDefault="006C639E" w:rsidP="006C639E">
      <w:pPr>
        <w:rPr>
          <w:rFonts w:ascii="Times New Roman" w:hAnsi="Times New Roman"/>
          <w:i/>
          <w:sz w:val="32"/>
        </w:rPr>
      </w:pPr>
    </w:p>
    <w:p w14:paraId="59AB8F5E" w14:textId="77777777" w:rsidR="00DA39E0" w:rsidRPr="00DA39E0" w:rsidRDefault="00DA39E0" w:rsidP="00DA39E0">
      <w:pPr>
        <w:spacing w:line="240" w:lineRule="auto"/>
        <w:ind w:firstLine="0"/>
        <w:jc w:val="center"/>
        <w:rPr>
          <w:rFonts w:ascii="Times New Roman" w:eastAsia="Arial" w:hAnsi="Times New Roman" w:cs="Times New Roman"/>
          <w:b/>
          <w:lang w:val="ru" w:eastAsia="ru-RU"/>
        </w:rPr>
      </w:pPr>
      <w:r w:rsidRPr="00DA39E0">
        <w:rPr>
          <w:rFonts w:ascii="Times New Roman" w:eastAsia="Arial" w:hAnsi="Times New Roman" w:cs="Times New Roman"/>
          <w:b/>
          <w:lang w:val="ru" w:eastAsia="ru-RU"/>
        </w:rPr>
        <w:t>ВЫПУСКНАЯ КВАЛИФИКАЦИОННАЯ РАБОТА</w:t>
      </w:r>
    </w:p>
    <w:p w14:paraId="25A7EE9A" w14:textId="77777777" w:rsidR="00DA39E0" w:rsidRPr="00DA39E0" w:rsidRDefault="00DA39E0" w:rsidP="00DA39E0">
      <w:pPr>
        <w:spacing w:line="240" w:lineRule="auto"/>
        <w:ind w:firstLine="0"/>
        <w:jc w:val="center"/>
        <w:rPr>
          <w:rFonts w:ascii="Times New Roman" w:eastAsia="Arial" w:hAnsi="Times New Roman" w:cs="Times New Roman"/>
          <w:b/>
          <w:lang w:eastAsia="ru-RU"/>
        </w:rPr>
      </w:pPr>
      <w:r w:rsidRPr="00DA39E0">
        <w:rPr>
          <w:rFonts w:ascii="Times New Roman" w:eastAsia="Arial" w:hAnsi="Times New Roman" w:cs="Times New Roman"/>
          <w:b/>
          <w:lang w:eastAsia="ru-RU"/>
        </w:rPr>
        <w:t>по курсу</w:t>
      </w:r>
    </w:p>
    <w:p w14:paraId="3679618A" w14:textId="77777777" w:rsidR="00DA39E0" w:rsidRPr="00DA39E0" w:rsidRDefault="00DA39E0" w:rsidP="00DA39E0">
      <w:pPr>
        <w:spacing w:line="240" w:lineRule="auto"/>
        <w:ind w:firstLine="0"/>
        <w:jc w:val="center"/>
        <w:rPr>
          <w:rFonts w:ascii="Times New Roman" w:eastAsia="Arial" w:hAnsi="Times New Roman" w:cs="Times New Roman"/>
          <w:lang w:eastAsia="ru-RU"/>
        </w:rPr>
      </w:pPr>
      <w:r w:rsidRPr="00DA39E0">
        <w:rPr>
          <w:rFonts w:ascii="Times New Roman" w:eastAsia="Arial" w:hAnsi="Times New Roman" w:cs="Times New Roman"/>
          <w:lang w:eastAsia="ru-RU"/>
        </w:rPr>
        <w:t>«</w:t>
      </w:r>
      <w:r w:rsidRPr="00DA39E0">
        <w:rPr>
          <w:rFonts w:ascii="Times New Roman" w:eastAsia="Arial" w:hAnsi="Times New Roman" w:cs="Times New Roman"/>
          <w:lang w:val="en-US" w:eastAsia="ru-RU"/>
        </w:rPr>
        <w:t>Data</w:t>
      </w:r>
      <w:r w:rsidRPr="00DA39E0">
        <w:rPr>
          <w:rFonts w:ascii="Times New Roman" w:eastAsia="Arial" w:hAnsi="Times New Roman" w:cs="Times New Roman"/>
          <w:lang w:eastAsia="ru-RU"/>
        </w:rPr>
        <w:t xml:space="preserve"> </w:t>
      </w:r>
      <w:r w:rsidRPr="00DA39E0">
        <w:rPr>
          <w:rFonts w:ascii="Times New Roman" w:eastAsia="Arial" w:hAnsi="Times New Roman" w:cs="Times New Roman"/>
          <w:lang w:val="en-US" w:eastAsia="ru-RU"/>
        </w:rPr>
        <w:t>Science</w:t>
      </w:r>
      <w:r w:rsidRPr="00DA39E0">
        <w:rPr>
          <w:rFonts w:ascii="Times New Roman" w:eastAsia="Arial" w:hAnsi="Times New Roman" w:cs="Times New Roman"/>
          <w:lang w:eastAsia="ru-RU"/>
        </w:rPr>
        <w:t>»</w:t>
      </w:r>
    </w:p>
    <w:p w14:paraId="4C4FF029" w14:textId="0480BBA6" w:rsidR="006C639E" w:rsidRPr="00684E2D" w:rsidRDefault="006C639E" w:rsidP="00684E2D">
      <w:pPr>
        <w:spacing w:line="240" w:lineRule="auto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 </w:t>
      </w:r>
      <w:r w:rsidR="00684E2D">
        <w:rPr>
          <w:rFonts w:ascii="Times New Roman" w:hAnsi="Times New Roman"/>
          <w:b/>
          <w:i/>
          <w:sz w:val="40"/>
        </w:rPr>
        <w:br/>
      </w:r>
    </w:p>
    <w:p w14:paraId="4126FA6F" w14:textId="77777777" w:rsidR="006C639E" w:rsidRPr="00C240C1" w:rsidRDefault="006C639E" w:rsidP="006C639E">
      <w:pPr>
        <w:spacing w:line="240" w:lineRule="auto"/>
        <w:jc w:val="left"/>
        <w:rPr>
          <w:rFonts w:ascii="Times New Roman" w:hAnsi="Times New Roman"/>
        </w:rPr>
      </w:pPr>
    </w:p>
    <w:p w14:paraId="0F625BF4" w14:textId="77777777" w:rsidR="006C639E" w:rsidRPr="00C240C1" w:rsidRDefault="006C639E" w:rsidP="006C639E">
      <w:pPr>
        <w:rPr>
          <w:rFonts w:ascii="Times New Roman" w:hAnsi="Times New Roman"/>
        </w:rPr>
      </w:pPr>
    </w:p>
    <w:p w14:paraId="4B6E5B22" w14:textId="77777777" w:rsidR="006C639E" w:rsidRPr="007D1B4C" w:rsidRDefault="006C639E" w:rsidP="006C639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0D140AD" w14:textId="681B7F2F" w:rsidR="006C639E" w:rsidRDefault="006C639E" w:rsidP="006C639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1EB1FF8" w14:textId="3436242B" w:rsidR="00684E2D" w:rsidRDefault="00684E2D" w:rsidP="006C639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6C5707A" w14:textId="77777777" w:rsidR="00684E2D" w:rsidRPr="007D1B4C" w:rsidRDefault="00684E2D" w:rsidP="006C639E">
      <w:pPr>
        <w:spacing w:line="240" w:lineRule="auto"/>
        <w:rPr>
          <w:rFonts w:ascii="Times New Roman" w:hAnsi="Times New Roman"/>
          <w:sz w:val="18"/>
          <w:szCs w:val="24"/>
        </w:rPr>
      </w:pPr>
    </w:p>
    <w:p w14:paraId="16AAE6C5" w14:textId="445099E9" w:rsidR="006C639E" w:rsidRPr="007D1B4C" w:rsidRDefault="00684E2D" w:rsidP="006C639E">
      <w:pPr>
        <w:spacing w:line="24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C639E" w:rsidRPr="007D1B4C">
        <w:rPr>
          <w:rFonts w:ascii="Times New Roman" w:hAnsi="Times New Roman"/>
          <w:sz w:val="24"/>
          <w:szCs w:val="24"/>
        </w:rPr>
        <w:tab/>
      </w:r>
      <w:r w:rsidR="006C639E" w:rsidRPr="007D1B4C">
        <w:rPr>
          <w:rFonts w:ascii="Times New Roman" w:hAnsi="Times New Roman"/>
          <w:sz w:val="24"/>
          <w:szCs w:val="24"/>
        </w:rPr>
        <w:tab/>
      </w:r>
      <w:r w:rsidR="006C639E" w:rsidRPr="007D1B4C">
        <w:rPr>
          <w:rFonts w:ascii="Times New Roman" w:hAnsi="Times New Roman"/>
          <w:b/>
          <w:sz w:val="24"/>
          <w:szCs w:val="24"/>
        </w:rPr>
        <w:t>_________________ ____</w:t>
      </w:r>
      <w:r w:rsidR="00DA39E0">
        <w:rPr>
          <w:rFonts w:ascii="Times New Roman" w:hAnsi="Times New Roman"/>
          <w:bCs/>
          <w:sz w:val="24"/>
          <w:szCs w:val="24"/>
          <w:u w:val="single"/>
        </w:rPr>
        <w:t xml:space="preserve">А.В </w:t>
      </w:r>
      <w:r w:rsidR="006C639E" w:rsidRPr="007D1B4C">
        <w:rPr>
          <w:rFonts w:ascii="Times New Roman" w:hAnsi="Times New Roman"/>
          <w:bCs/>
          <w:sz w:val="24"/>
          <w:szCs w:val="24"/>
          <w:u w:val="single"/>
        </w:rPr>
        <w:t>.Ефремов</w:t>
      </w:r>
      <w:r w:rsidR="006C639E" w:rsidRPr="007D1B4C">
        <w:rPr>
          <w:rFonts w:ascii="Times New Roman" w:hAnsi="Times New Roman"/>
          <w:b/>
          <w:sz w:val="24"/>
          <w:szCs w:val="24"/>
        </w:rPr>
        <w:t xml:space="preserve">____ </w:t>
      </w:r>
    </w:p>
    <w:p w14:paraId="3563D6B4" w14:textId="77777777" w:rsidR="006C639E" w:rsidRPr="007D1B4C" w:rsidRDefault="006C639E" w:rsidP="006C639E">
      <w:pPr>
        <w:spacing w:line="240" w:lineRule="auto"/>
        <w:ind w:left="3539" w:right="565"/>
        <w:jc w:val="center"/>
        <w:rPr>
          <w:rFonts w:ascii="Times New Roman" w:hAnsi="Times New Roman"/>
          <w:sz w:val="16"/>
          <w:szCs w:val="16"/>
        </w:rPr>
      </w:pPr>
      <w:r w:rsidRPr="007D1B4C">
        <w:rPr>
          <w:rFonts w:ascii="Times New Roman" w:hAnsi="Times New Roman"/>
          <w:sz w:val="16"/>
          <w:szCs w:val="16"/>
        </w:rPr>
        <w:t>(Подпись, дата)                             (</w:t>
      </w:r>
      <w:proofErr w:type="spellStart"/>
      <w:r w:rsidRPr="007D1B4C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7D1B4C">
        <w:rPr>
          <w:rFonts w:ascii="Times New Roman" w:hAnsi="Times New Roman"/>
          <w:sz w:val="16"/>
          <w:szCs w:val="16"/>
        </w:rPr>
        <w:t xml:space="preserve">)            </w:t>
      </w:r>
    </w:p>
    <w:p w14:paraId="523087A3" w14:textId="77777777" w:rsidR="006C639E" w:rsidRPr="007D1B4C" w:rsidRDefault="006C639E" w:rsidP="006C639E">
      <w:pPr>
        <w:spacing w:line="240" w:lineRule="auto"/>
        <w:rPr>
          <w:rFonts w:ascii="Times New Roman" w:hAnsi="Times New Roman"/>
          <w:sz w:val="18"/>
          <w:szCs w:val="24"/>
        </w:rPr>
      </w:pPr>
    </w:p>
    <w:p w14:paraId="2AD066A9" w14:textId="77777777" w:rsidR="006C639E" w:rsidRPr="007D1B4C" w:rsidRDefault="006C639E" w:rsidP="006C639E">
      <w:pPr>
        <w:spacing w:line="240" w:lineRule="auto"/>
        <w:ind w:right="565"/>
        <w:jc w:val="right"/>
        <w:rPr>
          <w:rFonts w:ascii="Times New Roman" w:hAnsi="Times New Roman"/>
          <w:sz w:val="16"/>
          <w:szCs w:val="16"/>
        </w:rPr>
      </w:pPr>
      <w:r w:rsidRPr="007D1B4C">
        <w:rPr>
          <w:rFonts w:ascii="Times New Roman" w:hAnsi="Times New Roman"/>
          <w:sz w:val="16"/>
          <w:szCs w:val="16"/>
        </w:rPr>
        <w:t xml:space="preserve"> </w:t>
      </w:r>
    </w:p>
    <w:p w14:paraId="17FF3132" w14:textId="77777777" w:rsidR="006C639E" w:rsidRPr="00C240C1" w:rsidRDefault="006C639E" w:rsidP="006C639E">
      <w:pPr>
        <w:rPr>
          <w:rFonts w:ascii="Times New Roman" w:hAnsi="Times New Roman"/>
          <w:sz w:val="20"/>
        </w:rPr>
      </w:pPr>
    </w:p>
    <w:p w14:paraId="340F0FCD" w14:textId="77777777" w:rsidR="006C639E" w:rsidRPr="00C240C1" w:rsidRDefault="006C639E" w:rsidP="006C639E">
      <w:pPr>
        <w:jc w:val="center"/>
        <w:rPr>
          <w:rFonts w:ascii="Times New Roman" w:hAnsi="Times New Roman"/>
          <w:i/>
        </w:rPr>
      </w:pPr>
    </w:p>
    <w:p w14:paraId="40DDEDA2" w14:textId="4A39E147" w:rsidR="006C639E" w:rsidRDefault="006C639E" w:rsidP="006C639E">
      <w:pPr>
        <w:ind w:firstLine="0"/>
        <w:jc w:val="center"/>
        <w:rPr>
          <w:rFonts w:ascii="Times New Roman" w:hAnsi="Times New Roman"/>
          <w:i/>
        </w:rPr>
      </w:pPr>
    </w:p>
    <w:p w14:paraId="29844E1D" w14:textId="3810A346" w:rsidR="00DA39E0" w:rsidRDefault="00DA39E0" w:rsidP="006C639E">
      <w:pPr>
        <w:ind w:firstLine="0"/>
        <w:jc w:val="center"/>
        <w:rPr>
          <w:rFonts w:ascii="Times New Roman" w:hAnsi="Times New Roman"/>
          <w:i/>
        </w:rPr>
      </w:pPr>
    </w:p>
    <w:p w14:paraId="715480A1" w14:textId="7DA91789" w:rsidR="00DA39E0" w:rsidRDefault="00DA39E0" w:rsidP="006C639E">
      <w:pPr>
        <w:ind w:firstLine="0"/>
        <w:jc w:val="center"/>
        <w:rPr>
          <w:rFonts w:ascii="Times New Roman" w:hAnsi="Times New Roman"/>
          <w:i/>
        </w:rPr>
      </w:pPr>
    </w:p>
    <w:p w14:paraId="5AF8CDFE" w14:textId="1603606B" w:rsidR="00C44AD2" w:rsidRDefault="00C44AD2" w:rsidP="006C639E">
      <w:pPr>
        <w:ind w:firstLine="0"/>
        <w:jc w:val="center"/>
        <w:rPr>
          <w:rFonts w:ascii="Times New Roman" w:hAnsi="Times New Roman"/>
          <w:i/>
        </w:rPr>
      </w:pPr>
    </w:p>
    <w:p w14:paraId="1A96A5DE" w14:textId="2065E395" w:rsidR="00C44AD2" w:rsidRDefault="00C44AD2" w:rsidP="006C639E">
      <w:pPr>
        <w:ind w:firstLine="0"/>
        <w:jc w:val="center"/>
        <w:rPr>
          <w:rFonts w:ascii="Times New Roman" w:hAnsi="Times New Roman"/>
          <w:i/>
        </w:rPr>
      </w:pPr>
    </w:p>
    <w:p w14:paraId="7FD88BDD" w14:textId="317A9B17" w:rsidR="00C44AD2" w:rsidRDefault="00C44AD2" w:rsidP="006C639E">
      <w:pPr>
        <w:ind w:firstLine="0"/>
        <w:jc w:val="center"/>
        <w:rPr>
          <w:rFonts w:ascii="Times New Roman" w:hAnsi="Times New Roman"/>
          <w:i/>
        </w:rPr>
      </w:pPr>
    </w:p>
    <w:p w14:paraId="479C9A4C" w14:textId="5DD82063" w:rsidR="00C44AD2" w:rsidRDefault="00C44AD2" w:rsidP="006C639E">
      <w:pPr>
        <w:ind w:firstLine="0"/>
        <w:jc w:val="center"/>
        <w:rPr>
          <w:rFonts w:ascii="Times New Roman" w:hAnsi="Times New Roman"/>
          <w:i/>
        </w:rPr>
      </w:pPr>
    </w:p>
    <w:p w14:paraId="15D8133D" w14:textId="7529B213" w:rsidR="006C639E" w:rsidRPr="00D5052F" w:rsidRDefault="006C639E" w:rsidP="006C639E">
      <w:pPr>
        <w:ind w:firstLine="0"/>
        <w:jc w:val="center"/>
        <w:rPr>
          <w:rFonts w:ascii="Times New Roman" w:hAnsi="Times New Roman"/>
          <w:i/>
        </w:rPr>
      </w:pPr>
      <w:r w:rsidRPr="00C240C1">
        <w:rPr>
          <w:rFonts w:ascii="Times New Roman" w:hAnsi="Times New Roman"/>
          <w:i/>
        </w:rPr>
        <w:t>20</w:t>
      </w:r>
      <w:r>
        <w:rPr>
          <w:rFonts w:ascii="Times New Roman" w:hAnsi="Times New Roman"/>
          <w:i/>
        </w:rPr>
        <w:t>2</w:t>
      </w:r>
      <w:r w:rsidR="00684E2D">
        <w:rPr>
          <w:rFonts w:ascii="Times New Roman" w:hAnsi="Times New Roman"/>
          <w:i/>
        </w:rPr>
        <w:t>3</w:t>
      </w:r>
      <w:r w:rsidRPr="00C240C1">
        <w:rPr>
          <w:rFonts w:ascii="Times New Roman" w:hAnsi="Times New Roman"/>
          <w:i/>
        </w:rPr>
        <w:t xml:space="preserve"> г.</w:t>
      </w:r>
    </w:p>
    <w:sdt>
      <w:sdtPr>
        <w:rPr>
          <w:rFonts w:asciiTheme="minorHAnsi" w:eastAsiaTheme="minorHAnsi" w:hAnsiTheme="minorHAnsi" w:cstheme="minorBidi"/>
          <w:bCs w:val="0"/>
          <w:caps w:val="0"/>
        </w:rPr>
        <w:id w:val="117499002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B46A7E9" w14:textId="6CE8FCF1" w:rsidR="00D8429E" w:rsidRPr="00DF79FD" w:rsidRDefault="001C25FC">
          <w:pPr>
            <w:pStyle w:val="af7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</w:p>
        <w:p w14:paraId="2D8139AD" w14:textId="4FBD91A3" w:rsidR="00273EEF" w:rsidRDefault="00D8429E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r w:rsidRPr="00DF79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79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79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480188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Введение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_Toc130480188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3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518E74DE" w14:textId="0424E5E8" w:rsidR="00273EEF" w:rsidRDefault="00A83692">
          <w:pPr>
            <w:pStyle w:val="25"/>
            <w:tabs>
              <w:tab w:val="left" w:pos="330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89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Теоретическая часть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_Toc130480189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7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61264C60" w14:textId="2736564F" w:rsidR="00273EEF" w:rsidRDefault="00A83692">
          <w:pPr>
            <w:pStyle w:val="25"/>
            <w:tabs>
              <w:tab w:val="left" w:pos="495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0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1.1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Принципы работы и задачи машинного обучения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_Toc130480190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7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154CF604" w14:textId="37F11FB6" w:rsidR="00273EEF" w:rsidRDefault="00A83692">
          <w:pPr>
            <w:pStyle w:val="25"/>
            <w:tabs>
              <w:tab w:val="left" w:pos="495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1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1.2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Методики машинного обучения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_Toc130480191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8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4486A396" w14:textId="383B23B2" w:rsidR="00273EEF" w:rsidRDefault="00A83692">
          <w:pPr>
            <w:pStyle w:val="25"/>
            <w:tabs>
              <w:tab w:val="left" w:pos="660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2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1.2.1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Обучение с учителем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_Toc130480192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8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7C3E8ACE" w14:textId="006768D8" w:rsidR="00273EEF" w:rsidRDefault="00A83692">
          <w:pPr>
            <w:pStyle w:val="25"/>
            <w:tabs>
              <w:tab w:val="left" w:pos="660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3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1.2.2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Обучение без учителя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_Toc130480193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9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065FEE76" w14:textId="132B4725" w:rsidR="00273EEF" w:rsidRDefault="00A83692">
          <w:pPr>
            <w:pStyle w:val="25"/>
            <w:tabs>
              <w:tab w:val="left" w:pos="660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4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1.2.3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Обучение с подкреплением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_Toc130480194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9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294BCE74" w14:textId="1E90865C" w:rsidR="00273EEF" w:rsidRDefault="00A83692">
          <w:pPr>
            <w:pStyle w:val="25"/>
            <w:tabs>
              <w:tab w:val="left" w:pos="495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5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1.3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Этапы обучения модели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_Toc130480195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9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5C3C0AB6" w14:textId="2960C023" w:rsidR="00273EEF" w:rsidRDefault="00A83692">
          <w:pPr>
            <w:pStyle w:val="25"/>
            <w:tabs>
              <w:tab w:val="left" w:pos="495"/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6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1.4</w:t>
            </w:r>
            <w:r w:rsidR="00273EEF">
              <w:rPr>
                <w:rFonts w:eastAsiaTheme="minorEastAsia" w:cstheme="minorBidi"/>
                <w:b w:val="0"/>
                <w:bCs w:val="0"/>
                <w:smallCaps w:val="0"/>
                <w:noProof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  <w:shd w:val="clear" w:color="auto" w:fill="FFFFFF"/>
              </w:rPr>
              <w:t>Исходные данные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_Toc130480196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10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0673C867" w14:textId="2CAF16D1" w:rsidR="00273EEF" w:rsidRDefault="00A83692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7" w:history="1">
            <w:r w:rsidR="00273EEF" w:rsidRPr="00046894">
              <w:rPr>
                <w:rStyle w:val="afe"/>
                <w:noProof/>
              </w:rPr>
              <w:t xml:space="preserve">1.4.1 </w:t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Описание используемых методов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_Toc130480197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11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22DBDA8E" w14:textId="7E1593EE" w:rsidR="00273EEF" w:rsidRDefault="00A83692">
          <w:pPr>
            <w:pStyle w:val="12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ru-RU"/>
            </w:rPr>
          </w:pPr>
          <w:hyperlink w:anchor="_Toc130480198" w:history="1">
            <w:r w:rsidR="00273EEF" w:rsidRPr="00046894">
              <w:rPr>
                <w:rStyle w:val="afe"/>
                <w:noProof/>
              </w:rPr>
              <w:t xml:space="preserve">2 </w:t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Практическая часть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_Toc130480198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15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675C49D5" w14:textId="38722108" w:rsidR="00273EEF" w:rsidRDefault="00A83692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199" w:history="1">
            <w:r w:rsidR="00273EEF" w:rsidRPr="00046894">
              <w:rPr>
                <w:rStyle w:val="afe"/>
                <w:noProof/>
              </w:rPr>
              <w:t xml:space="preserve">2.1 </w:t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Предобработка данных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_Toc130480199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15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5A895ED2" w14:textId="2252C4DD" w:rsidR="00273EEF" w:rsidRDefault="00A83692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200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2.2 Модели машинного обучения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_Toc130480200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16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63079473" w14:textId="776F0B18" w:rsidR="00273EEF" w:rsidRDefault="00A83692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201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2.3 Разработка и обучение модели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_Toc130480201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16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34D6EAC7" w14:textId="3400499C" w:rsidR="00273EEF" w:rsidRDefault="00A83692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202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2.4 Тестирование модели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_Toc130480202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17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33F99675" w14:textId="42A98705" w:rsidR="00273EEF" w:rsidRDefault="00A83692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203" w:history="1">
            <w:r w:rsidR="00273EEF" w:rsidRPr="00046894">
              <w:rPr>
                <w:rStyle w:val="afe"/>
                <w:noProof/>
              </w:rPr>
              <w:t>2.5 Нейронная сеть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_Toc130480203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17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090DC8E5" w14:textId="2029CA5D" w:rsidR="00273EEF" w:rsidRDefault="00A83692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204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2.6 Разработка приложения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_Toc130480204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18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70E0AA1E" w14:textId="79862B5A" w:rsidR="00273EEF" w:rsidRDefault="00A83692">
          <w:pPr>
            <w:pStyle w:val="12"/>
            <w:tabs>
              <w:tab w:val="left" w:pos="390"/>
              <w:tab w:val="right" w:leader="dot" w:pos="977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ru-RU"/>
            </w:rPr>
          </w:pPr>
          <w:hyperlink w:anchor="_Toc130480205" w:history="1">
            <w:r w:rsidR="00273EEF" w:rsidRPr="00046894">
              <w:rPr>
                <w:rStyle w:val="afe"/>
                <w:noProof/>
              </w:rPr>
              <w:t>3.</w:t>
            </w:r>
            <w:r w:rsidR="00273EEF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ru-RU"/>
              </w:rPr>
              <w:tab/>
            </w:r>
            <w:r w:rsidR="00273EEF" w:rsidRPr="00046894">
              <w:rPr>
                <w:rStyle w:val="afe"/>
                <w:noProof/>
              </w:rPr>
              <w:t>Создание удаленного репозитория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_Toc130480205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20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75EB3230" w14:textId="42EAF238" w:rsidR="00273EEF" w:rsidRDefault="00A83692">
          <w:pPr>
            <w:pStyle w:val="12"/>
            <w:tabs>
              <w:tab w:val="left" w:pos="330"/>
              <w:tab w:val="right" w:leader="dot" w:pos="977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ru-RU"/>
            </w:rPr>
          </w:pPr>
          <w:hyperlink w:anchor="_Toc130480206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4</w:t>
            </w:r>
            <w:r w:rsidR="00273EEF">
              <w:rPr>
                <w:rFonts w:eastAsiaTheme="minorEastAsia" w:cstheme="minorBidi"/>
                <w:b w:val="0"/>
                <w:bCs w:val="0"/>
                <w:caps w:val="0"/>
                <w:noProof/>
                <w:u w:val="none"/>
                <w:lang w:eastAsia="ru-RU"/>
              </w:rPr>
              <w:tab/>
            </w:r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Заключение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_Toc130480206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21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5AF14DDA" w14:textId="00078257" w:rsidR="00273EEF" w:rsidRDefault="00A83692">
          <w:pPr>
            <w:pStyle w:val="25"/>
            <w:tabs>
              <w:tab w:val="right" w:leader="dot" w:pos="977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ru-RU"/>
            </w:rPr>
          </w:pPr>
          <w:hyperlink w:anchor="_Toc130480207" w:history="1">
            <w:r w:rsidR="00273EEF" w:rsidRPr="00046894">
              <w:rPr>
                <w:rStyle w:val="afe"/>
                <w:rFonts w:ascii="Times New Roman" w:hAnsi="Times New Roman" w:cs="Times New Roman"/>
                <w:noProof/>
              </w:rPr>
              <w:t>5 Список используемой литературы</w:t>
            </w:r>
            <w:r w:rsidR="00273EEF">
              <w:rPr>
                <w:noProof/>
                <w:webHidden/>
              </w:rPr>
              <w:tab/>
            </w:r>
            <w:r w:rsidR="00273EEF">
              <w:rPr>
                <w:noProof/>
                <w:webHidden/>
              </w:rPr>
              <w:fldChar w:fldCharType="begin"/>
            </w:r>
            <w:r w:rsidR="00273EEF">
              <w:rPr>
                <w:noProof/>
                <w:webHidden/>
              </w:rPr>
              <w:instrText xml:space="preserve"> PAGEREF _Toc130480207 \h </w:instrText>
            </w:r>
            <w:r w:rsidR="00273EEF">
              <w:rPr>
                <w:noProof/>
                <w:webHidden/>
              </w:rPr>
            </w:r>
            <w:r w:rsidR="00273EEF">
              <w:rPr>
                <w:noProof/>
                <w:webHidden/>
              </w:rPr>
              <w:fldChar w:fldCharType="separate"/>
            </w:r>
            <w:r w:rsidR="00273EEF">
              <w:rPr>
                <w:noProof/>
                <w:webHidden/>
              </w:rPr>
              <w:t>22</w:t>
            </w:r>
            <w:r w:rsidR="00273EEF">
              <w:rPr>
                <w:noProof/>
                <w:webHidden/>
              </w:rPr>
              <w:fldChar w:fldCharType="end"/>
            </w:r>
          </w:hyperlink>
        </w:p>
        <w:p w14:paraId="3E9A29E9" w14:textId="76448C1E" w:rsidR="00D8429E" w:rsidRPr="00D8429E" w:rsidRDefault="00D8429E" w:rsidP="007A5C7F">
          <w:pPr>
            <w:ind w:firstLine="0"/>
          </w:pPr>
          <w:r w:rsidRPr="00DF79F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0BC0F5B" w14:textId="5EBA7812" w:rsidR="007A5C7F" w:rsidRDefault="007A5C7F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zCs w:val="26"/>
        </w:rPr>
      </w:pPr>
      <w:r>
        <w:br w:type="page"/>
      </w:r>
    </w:p>
    <w:p w14:paraId="1905066B" w14:textId="6DFDE132" w:rsidR="009A0CB5" w:rsidRPr="00B242F2" w:rsidRDefault="009A0CB5" w:rsidP="006D0171">
      <w:pPr>
        <w:pStyle w:val="2"/>
        <w:numPr>
          <w:ilvl w:val="0"/>
          <w:numId w:val="0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130480188"/>
      <w:r w:rsidRPr="00B242F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Введение</w:t>
      </w:r>
      <w:bookmarkEnd w:id="0"/>
    </w:p>
    <w:p w14:paraId="17BC80CE" w14:textId="77777777" w:rsidR="00DA39E0" w:rsidRPr="00DA39E0" w:rsidRDefault="00DA39E0" w:rsidP="00DA39E0">
      <w:pPr>
        <w:rPr>
          <w:rFonts w:ascii="Times New Roman" w:hAnsi="Times New Roman" w:cs="Times New Roman"/>
        </w:rPr>
      </w:pPr>
      <w:r w:rsidRPr="00DA39E0">
        <w:rPr>
          <w:rFonts w:ascii="Times New Roman" w:hAnsi="Times New Roman" w:cs="Times New Roman"/>
        </w:rPr>
        <w:t xml:space="preserve">Данная работа выполнена в рамках курса </w:t>
      </w:r>
      <w:r w:rsidRPr="00DA39E0">
        <w:rPr>
          <w:rFonts w:ascii="Times New Roman" w:hAnsi="Times New Roman" w:cs="Times New Roman"/>
          <w:lang w:val="en-US"/>
        </w:rPr>
        <w:t>Data</w:t>
      </w:r>
      <w:r w:rsidRPr="00DA39E0">
        <w:rPr>
          <w:rFonts w:ascii="Times New Roman" w:hAnsi="Times New Roman" w:cs="Times New Roman"/>
        </w:rPr>
        <w:t xml:space="preserve"> </w:t>
      </w:r>
      <w:r w:rsidRPr="00DA39E0">
        <w:rPr>
          <w:rFonts w:ascii="Times New Roman" w:hAnsi="Times New Roman" w:cs="Times New Roman"/>
          <w:lang w:val="en-US"/>
        </w:rPr>
        <w:t>Science</w:t>
      </w:r>
      <w:r w:rsidRPr="00DA39E0">
        <w:rPr>
          <w:rFonts w:ascii="Times New Roman" w:hAnsi="Times New Roman" w:cs="Times New Roman"/>
        </w:rPr>
        <w:t>.</w:t>
      </w:r>
    </w:p>
    <w:p w14:paraId="4FBC1CD9" w14:textId="1021B904" w:rsidR="00DA39E0" w:rsidRPr="00273EEF" w:rsidRDefault="00DA39E0" w:rsidP="00273EEF">
      <w:pPr>
        <w:rPr>
          <w:rFonts w:ascii="Times New Roman" w:hAnsi="Times New Roman" w:cs="Times New Roman"/>
        </w:rPr>
      </w:pPr>
      <w:r w:rsidRPr="00DA39E0">
        <w:rPr>
          <w:rFonts w:ascii="Times New Roman" w:hAnsi="Times New Roman" w:cs="Times New Roman"/>
        </w:rPr>
        <w:t>В качестве анализируемой задачи принята тема «Прогнозирование конечных свойств новых материалов (композиционных материалов).</w:t>
      </w:r>
    </w:p>
    <w:p w14:paraId="6819BDA3" w14:textId="77777777" w:rsidR="00DA39E0" w:rsidRPr="00DA39E0" w:rsidRDefault="00DA39E0" w:rsidP="00273EEF">
      <w:pPr>
        <w:ind w:firstLine="708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Достаточно известно определение, согласно которому: композиты – это материалы, состоящие из двух или более компонентов (армирующих элементов и скрепляющей их матрицы) и обладающие свойствами, отличными от суммарных свойств компонентов.</w:t>
      </w:r>
    </w:p>
    <w:p w14:paraId="3E8D0170" w14:textId="77777777" w:rsidR="00DA39E0" w:rsidRPr="00DA39E0" w:rsidRDefault="00DA39E0" w:rsidP="00273EEF">
      <w:pPr>
        <w:ind w:firstLine="708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При этом предполагается, что компоненты, входящие в состав композита, должны быть хорошо совместимыми и не растворяться или иным способом поглощать друг друга.</w:t>
      </w:r>
    </w:p>
    <w:p w14:paraId="427CFCC1" w14:textId="77777777" w:rsidR="00DA39E0" w:rsidRPr="00DA39E0" w:rsidRDefault="00DA39E0" w:rsidP="00273EEF">
      <w:pPr>
        <w:ind w:firstLine="708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В широком смысле композиционный материал – это любой материал с гетерогенной структурой, т. е. со структурой, состоящей минимум из двух фаз.</w:t>
      </w:r>
    </w:p>
    <w:p w14:paraId="4FF95480" w14:textId="77777777" w:rsidR="00DA39E0" w:rsidRPr="00DA39E0" w:rsidRDefault="00DA39E0" w:rsidP="00273EEF">
      <w:pPr>
        <w:ind w:firstLine="708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Такое определение позволяет отнести к композиционным материалам абсолютное большинство металлических материалов, поскольку они либо намеренно создаются многофазными, либо считаются однофазными, но в них есть неметаллические включения. Полимерные материалы также можно отнести к композитам, поскольку кроме основного компонента (полимера) в них присутствуют различные наполнители, красители и др. Материалы природного происхождения (кости человека и животных, древесина) также можно отнести к композиционным.</w:t>
      </w:r>
    </w:p>
    <w:p w14:paraId="2B2B8AEB" w14:textId="77777777" w:rsidR="00DA39E0" w:rsidRPr="00DA39E0" w:rsidRDefault="00DA39E0" w:rsidP="00273EEF">
      <w:pPr>
        <w:ind w:firstLine="708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Например, древесина представляет собой композицию из пучков целлюлозных волокон трубчатого строения, скрепленных матрицей из органического вещества – лигнина.</w:t>
      </w:r>
    </w:p>
    <w:p w14:paraId="407D19BC" w14:textId="77777777" w:rsidR="00DA39E0" w:rsidRPr="00DA39E0" w:rsidRDefault="00DA39E0" w:rsidP="00273EEF">
      <w:pPr>
        <w:ind w:firstLine="708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Для того чтобы выделить композиционные материалы искусственного происхождения, подчеркнуть их характерные особенности наиболее полным считается определение, согласно которому к композитам относятся материалы, обладающие рядом признаков:</w:t>
      </w:r>
    </w:p>
    <w:p w14:paraId="1A511C43" w14:textId="77777777" w:rsidR="00DA39E0" w:rsidRPr="00DA39E0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1. состав, форма и распределение компонентов материала «запроектированы заранее»;</w:t>
      </w:r>
    </w:p>
    <w:p w14:paraId="34B5FD73" w14:textId="77777777" w:rsidR="00DA39E0" w:rsidRPr="00DA39E0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lastRenderedPageBreak/>
        <w:t>2. материал не встречается в природе, а создан человеком;</w:t>
      </w:r>
    </w:p>
    <w:p w14:paraId="44C8E6B7" w14:textId="77777777" w:rsidR="00DA39E0" w:rsidRPr="00DA39E0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3. материал состоит из двух или более компонентов, различающихся по химическому составу и разделенных выраженной границей;</w:t>
      </w:r>
    </w:p>
    <w:p w14:paraId="6A47CE53" w14:textId="77777777" w:rsidR="00DA39E0" w:rsidRPr="00DA39E0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 xml:space="preserve">4. свойства материала определяются каждым из его компонентов, </w:t>
      </w:r>
    </w:p>
    <w:p w14:paraId="5FC329CE" w14:textId="77777777" w:rsidR="00DA39E0" w:rsidRPr="00DA39E0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которые должны присутствовать в материале в достаточно больших количествах (больше некоторого критического содержания);</w:t>
      </w:r>
    </w:p>
    <w:p w14:paraId="5D27B401" w14:textId="77777777" w:rsidR="00DA39E0" w:rsidRPr="00DA39E0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 xml:space="preserve">5. материал обладает такими свойствами, которых не имеют его </w:t>
      </w:r>
    </w:p>
    <w:p w14:paraId="573160FB" w14:textId="77777777" w:rsidR="00DA39E0" w:rsidRPr="00DA39E0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компоненты, взятые в отдельности;</w:t>
      </w:r>
    </w:p>
    <w:p w14:paraId="1C625620" w14:textId="53B9DD64" w:rsidR="00DA39E0" w:rsidRPr="001A56B2" w:rsidRDefault="00DA39E0" w:rsidP="00DA39E0">
      <w:pPr>
        <w:ind w:firstLine="851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 xml:space="preserve">6. материал неоднороден в </w:t>
      </w:r>
      <w:r w:rsidR="001A56B2" w:rsidRPr="00DA39E0">
        <w:rPr>
          <w:rFonts w:ascii="Times New Roman" w:hAnsi="Times New Roman"/>
          <w:color w:val="000000" w:themeColor="text1"/>
        </w:rPr>
        <w:t>микромасштабе</w:t>
      </w:r>
      <w:r w:rsidRPr="00DA39E0">
        <w:rPr>
          <w:rFonts w:ascii="Times New Roman" w:hAnsi="Times New Roman"/>
          <w:color w:val="000000" w:themeColor="text1"/>
        </w:rPr>
        <w:t xml:space="preserve"> и однороден в </w:t>
      </w:r>
      <w:r w:rsidR="001A56B2" w:rsidRPr="00DA39E0">
        <w:rPr>
          <w:rFonts w:ascii="Times New Roman" w:hAnsi="Times New Roman"/>
          <w:color w:val="000000" w:themeColor="text1"/>
        </w:rPr>
        <w:t>макромасштабе</w:t>
      </w:r>
      <w:r w:rsidR="001A56B2">
        <w:rPr>
          <w:rFonts w:ascii="Times New Roman" w:hAnsi="Times New Roman"/>
          <w:color w:val="000000" w:themeColor="text1"/>
        </w:rPr>
        <w:t>.</w:t>
      </w:r>
    </w:p>
    <w:p w14:paraId="58BEB278" w14:textId="77777777" w:rsidR="00273EEF" w:rsidRDefault="00273EEF" w:rsidP="00273EEF">
      <w:pPr>
        <w:ind w:firstLine="0"/>
        <w:rPr>
          <w:rFonts w:ascii="Times New Roman" w:hAnsi="Times New Roman"/>
          <w:color w:val="000000" w:themeColor="text1"/>
        </w:rPr>
      </w:pPr>
    </w:p>
    <w:p w14:paraId="421062F3" w14:textId="0C9F5CFB" w:rsidR="00DA39E0" w:rsidRDefault="00DA39E0" w:rsidP="00273EEF">
      <w:pPr>
        <w:ind w:firstLine="708"/>
        <w:rPr>
          <w:rFonts w:ascii="Times New Roman" w:hAnsi="Times New Roman"/>
          <w:color w:val="000000" w:themeColor="text1"/>
        </w:rPr>
      </w:pPr>
      <w:r w:rsidRPr="00DA39E0">
        <w:rPr>
          <w:rFonts w:ascii="Times New Roman" w:hAnsi="Times New Roman"/>
          <w:color w:val="000000" w:themeColor="text1"/>
        </w:rPr>
        <w:t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известны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</w:t>
      </w:r>
      <w:r>
        <w:rPr>
          <w:rFonts w:ascii="Times New Roman" w:hAnsi="Times New Roman"/>
          <w:color w:val="000000" w:themeColor="text1"/>
        </w:rPr>
        <w:t>.</w:t>
      </w:r>
    </w:p>
    <w:p w14:paraId="36966B5B" w14:textId="639691FF" w:rsidR="007A5C7F" w:rsidRDefault="000C5F9A" w:rsidP="00DA39E0">
      <w:pPr>
        <w:ind w:firstLine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Процессы идентификации занимают важное место в жизнедеятельности </w:t>
      </w:r>
      <w:r w:rsidR="008E6657">
        <w:rPr>
          <w:rFonts w:ascii="Times New Roman" w:hAnsi="Times New Roman"/>
          <w:color w:val="000000" w:themeColor="text1"/>
        </w:rPr>
        <w:t xml:space="preserve">высокоорганизованных живых существ. Из биологии известно, что в качестве </w:t>
      </w:r>
      <w:r w:rsidR="008E6657">
        <w:rPr>
          <w:rFonts w:ascii="Times New Roman" w:hAnsi="Times New Roman"/>
          <w:color w:val="000000" w:themeColor="text1"/>
        </w:rPr>
        <w:lastRenderedPageBreak/>
        <w:t>идентификаторов могут выступать любые биологические признаки и их комбинации: запахи, цвета, размеры, движения, звуки, вибрации. Идентификация позволяет живым существам объединяться в организованные сообщества и противостоять угрозам жизнедеятельности.</w:t>
      </w:r>
    </w:p>
    <w:p w14:paraId="76C52320" w14:textId="1BEB4FF5" w:rsidR="008E6657" w:rsidRDefault="002E2F1E" w:rsidP="006D0171">
      <w:pPr>
        <w:ind w:firstLine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Ошибки</w:t>
      </w:r>
      <w:r w:rsidR="008E6657">
        <w:rPr>
          <w:rFonts w:ascii="Times New Roman" w:hAnsi="Times New Roman"/>
          <w:color w:val="000000" w:themeColor="text1"/>
        </w:rPr>
        <w:t xml:space="preserve"> идентификации </w:t>
      </w:r>
      <w:r>
        <w:rPr>
          <w:rFonts w:ascii="Times New Roman" w:hAnsi="Times New Roman"/>
          <w:color w:val="000000" w:themeColor="text1"/>
        </w:rPr>
        <w:t>способны нанести урон любой системе: так, паук-муравей способен внедриться в колонию муравьев и нанести ей существенный ущерб за счет скрытного уничтожения единичных особей.</w:t>
      </w:r>
    </w:p>
    <w:p w14:paraId="2D672247" w14:textId="238AE437" w:rsidR="002E2F1E" w:rsidRDefault="002E2F1E" w:rsidP="006D0171">
      <w:pPr>
        <w:ind w:firstLine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Человечество активно применяет и совершенствует процессы идентификации: в последние годы различные физические идентификаторы (документы, пропуска, </w:t>
      </w:r>
      <w:r w:rsidR="00B019FF">
        <w:rPr>
          <w:rFonts w:ascii="Times New Roman" w:hAnsi="Times New Roman"/>
          <w:color w:val="000000" w:themeColor="text1"/>
        </w:rPr>
        <w:t>электронные чипы и т.д.)</w:t>
      </w:r>
      <w:r w:rsidR="00CE2C88">
        <w:rPr>
          <w:rFonts w:ascii="Times New Roman" w:hAnsi="Times New Roman"/>
          <w:color w:val="000000" w:themeColor="text1"/>
        </w:rPr>
        <w:t xml:space="preserve"> заменяются на наборы биологических признаков, подделка которых требует высочайшей квалификации и почти невозможна. Визуально-оптический метод идентификации постепенно заменяется на цифровые алгоритмы распознавания: они более точные, более быстрые и не могут «закрыть глаза».</w:t>
      </w:r>
    </w:p>
    <w:p w14:paraId="12E35AB7" w14:textId="26D182A8" w:rsidR="00017E48" w:rsidRDefault="005F2448" w:rsidP="00273EEF">
      <w:pPr>
        <w:ind w:firstLine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Внедрение современных технологий цифровой идентификации на государственном уровне качественно влияет на </w:t>
      </w:r>
      <w:r w:rsidRPr="005F2448">
        <w:rPr>
          <w:rFonts w:ascii="Times New Roman" w:hAnsi="Times New Roman"/>
          <w:color w:val="000000" w:themeColor="text1"/>
        </w:rPr>
        <w:t>уровень</w:t>
      </w:r>
      <w:r>
        <w:rPr>
          <w:rFonts w:ascii="Times New Roman" w:hAnsi="Times New Roman"/>
          <w:color w:val="000000" w:themeColor="text1"/>
        </w:rPr>
        <w:t xml:space="preserve"> </w:t>
      </w:r>
      <w:r w:rsidRPr="005F2448">
        <w:rPr>
          <w:rFonts w:ascii="Times New Roman" w:hAnsi="Times New Roman"/>
          <w:color w:val="000000" w:themeColor="text1"/>
        </w:rPr>
        <w:t>физической и информационной безопасности стран и граждан</w:t>
      </w:r>
      <w:r w:rsidR="00B56F82">
        <w:rPr>
          <w:rFonts w:ascii="Times New Roman" w:hAnsi="Times New Roman"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страны Латинской Америки добились значительного </w:t>
      </w:r>
      <w:r w:rsidRPr="005F2448">
        <w:rPr>
          <w:rFonts w:ascii="Times New Roman" w:hAnsi="Times New Roman"/>
          <w:color w:val="000000" w:themeColor="text1"/>
        </w:rPr>
        <w:t>снижени</w:t>
      </w:r>
      <w:r>
        <w:rPr>
          <w:rFonts w:ascii="Times New Roman" w:hAnsi="Times New Roman"/>
          <w:color w:val="000000" w:themeColor="text1"/>
        </w:rPr>
        <w:t>я</w:t>
      </w:r>
      <w:r w:rsidRPr="005F2448">
        <w:rPr>
          <w:rFonts w:ascii="Times New Roman" w:hAnsi="Times New Roman"/>
          <w:color w:val="000000" w:themeColor="text1"/>
        </w:rPr>
        <w:t xml:space="preserve"> криминогенной ситуации</w:t>
      </w:r>
      <w:r>
        <w:rPr>
          <w:rFonts w:ascii="Times New Roman" w:hAnsi="Times New Roman"/>
          <w:color w:val="000000" w:themeColor="text1"/>
        </w:rPr>
        <w:t>, их опыт активно перенимается другими странами и регионами</w:t>
      </w:r>
      <w:r w:rsidR="001F5872" w:rsidRPr="001F5872">
        <w:rPr>
          <w:rFonts w:ascii="Times New Roman" w:hAnsi="Times New Roman"/>
          <w:color w:val="000000" w:themeColor="text1"/>
        </w:rPr>
        <w:t xml:space="preserve"> </w:t>
      </w:r>
      <w:r w:rsidR="001F5872" w:rsidRPr="001F5872">
        <w:rPr>
          <w:rFonts w:ascii="Times New Roman" w:hAnsi="Times New Roman"/>
          <w:color w:val="000000" w:themeColor="text1"/>
          <w:vertAlign w:val="superscript"/>
        </w:rPr>
        <w:t>[1]</w:t>
      </w:r>
      <w:r>
        <w:rPr>
          <w:rFonts w:ascii="Times New Roman" w:hAnsi="Times New Roman"/>
          <w:color w:val="000000" w:themeColor="text1"/>
        </w:rPr>
        <w:t>.</w:t>
      </w:r>
    </w:p>
    <w:p w14:paraId="4155558C" w14:textId="77777777" w:rsidR="00017E48" w:rsidRDefault="00017E48" w:rsidP="005F2448">
      <w:pPr>
        <w:ind w:firstLine="851"/>
        <w:rPr>
          <w:rFonts w:ascii="Times New Roman" w:hAnsi="Times New Roman"/>
          <w:color w:val="000000" w:themeColor="text1"/>
        </w:rPr>
      </w:pPr>
    </w:p>
    <w:p w14:paraId="3D590FC5" w14:textId="77777777" w:rsidR="005E396C" w:rsidRDefault="00DA39E0" w:rsidP="005F2448">
      <w:pPr>
        <w:ind w:firstLine="851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bCs/>
          <w:color w:val="000000" w:themeColor="text1"/>
        </w:rPr>
        <w:t>Цель</w:t>
      </w:r>
      <w:r>
        <w:rPr>
          <w:rFonts w:ascii="Times New Roman" w:hAnsi="Times New Roman"/>
          <w:color w:val="000000" w:themeColor="text1"/>
        </w:rPr>
        <w:t xml:space="preserve"> </w:t>
      </w:r>
      <w:r w:rsidR="001F5872">
        <w:rPr>
          <w:rFonts w:ascii="Times New Roman" w:hAnsi="Times New Roman"/>
          <w:color w:val="000000" w:themeColor="text1"/>
        </w:rPr>
        <w:t>работы</w:t>
      </w:r>
      <w:r>
        <w:rPr>
          <w:rFonts w:ascii="Times New Roman" w:hAnsi="Times New Roman"/>
          <w:color w:val="000000" w:themeColor="text1"/>
        </w:rPr>
        <w:t>:</w:t>
      </w:r>
      <w:r w:rsidR="001F5872">
        <w:rPr>
          <w:rFonts w:ascii="Times New Roman" w:hAnsi="Times New Roman"/>
          <w:color w:val="000000" w:themeColor="text1"/>
        </w:rPr>
        <w:t xml:space="preserve"> </w:t>
      </w:r>
      <w:r w:rsidRPr="00DA39E0">
        <w:rPr>
          <w:rFonts w:ascii="Times New Roman" w:hAnsi="Times New Roman"/>
          <w:color w:val="000000" w:themeColor="text1"/>
        </w:rPr>
        <w:t>спрогнозировать ряд конечных свойств получ</w:t>
      </w:r>
      <w:r w:rsidR="005E396C">
        <w:rPr>
          <w:rFonts w:ascii="Times New Roman" w:hAnsi="Times New Roman"/>
          <w:color w:val="000000" w:themeColor="text1"/>
        </w:rPr>
        <w:t>аемых композиционных материалов, а также сократить количество проводимых испытаний.</w:t>
      </w:r>
    </w:p>
    <w:p w14:paraId="78380EF3" w14:textId="36816F3A" w:rsidR="009A0CB5" w:rsidRDefault="001F5872" w:rsidP="001F5872">
      <w:pPr>
        <w:ind w:firstLine="851"/>
        <w:rPr>
          <w:rFonts w:ascii="Times New Roman" w:hAnsi="Times New Roman"/>
          <w:color w:val="000000" w:themeColor="text1"/>
        </w:rPr>
      </w:pPr>
      <w:r w:rsidRPr="001F5872">
        <w:rPr>
          <w:rFonts w:ascii="Times New Roman" w:hAnsi="Times New Roman"/>
          <w:b/>
          <w:bCs/>
          <w:color w:val="000000" w:themeColor="text1"/>
        </w:rPr>
        <w:t>Задачи</w:t>
      </w:r>
      <w:r>
        <w:rPr>
          <w:rFonts w:ascii="Times New Roman" w:hAnsi="Times New Roman"/>
          <w:color w:val="000000" w:themeColor="text1"/>
        </w:rPr>
        <w:t>:</w:t>
      </w:r>
    </w:p>
    <w:p w14:paraId="7A139A4F" w14:textId="7C1EB2AA" w:rsidR="002171AC" w:rsidRDefault="007C0D7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Изучить принципы</w:t>
      </w:r>
      <w:r w:rsidR="002171AC">
        <w:rPr>
          <w:rFonts w:ascii="Times New Roman" w:hAnsi="Times New Roman"/>
          <w:color w:val="000000" w:themeColor="text1"/>
        </w:rPr>
        <w:t xml:space="preserve"> работы машинного обучения;</w:t>
      </w:r>
    </w:p>
    <w:p w14:paraId="419714E4" w14:textId="4E8E316F" w:rsidR="005E396C" w:rsidRDefault="005E396C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Провести разведочный анализ предложенных данных</w:t>
      </w:r>
      <w:r w:rsidR="00273EEF">
        <w:rPr>
          <w:rFonts w:ascii="Times New Roman" w:hAnsi="Times New Roman"/>
          <w:color w:val="000000" w:themeColor="text1"/>
        </w:rPr>
        <w:t>;</w:t>
      </w:r>
    </w:p>
    <w:p w14:paraId="236D357D" w14:textId="46072E30" w:rsidR="007C0D7F" w:rsidRDefault="00273EE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Н</w:t>
      </w:r>
      <w:r w:rsidR="007C0D7F" w:rsidRPr="007C0D7F">
        <w:rPr>
          <w:rFonts w:ascii="Times New Roman" w:hAnsi="Times New Roman"/>
          <w:color w:val="000000" w:themeColor="text1"/>
        </w:rPr>
        <w:t>арисовать гистограммы распределения каждой из переменной, диаграммы ящика с усами, попарные графики рассеяния точек</w:t>
      </w:r>
      <w:r>
        <w:rPr>
          <w:rFonts w:ascii="Times New Roman" w:hAnsi="Times New Roman"/>
          <w:color w:val="000000" w:themeColor="text1"/>
        </w:rPr>
        <w:t>;</w:t>
      </w:r>
    </w:p>
    <w:p w14:paraId="1486A971" w14:textId="4994EE34" w:rsidR="007C0D7F" w:rsidRDefault="00273EE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П</w:t>
      </w:r>
      <w:r w:rsidR="007C0D7F" w:rsidRPr="007C0D7F">
        <w:rPr>
          <w:rFonts w:ascii="Times New Roman" w:hAnsi="Times New Roman"/>
          <w:color w:val="000000" w:themeColor="text1"/>
        </w:rPr>
        <w:t>олучить среднее, медианное значение</w:t>
      </w:r>
      <w:r>
        <w:rPr>
          <w:rFonts w:ascii="Times New Roman" w:hAnsi="Times New Roman"/>
          <w:color w:val="000000" w:themeColor="text1"/>
        </w:rPr>
        <w:t>;</w:t>
      </w:r>
    </w:p>
    <w:p w14:paraId="32F8E00B" w14:textId="3D16F078" w:rsidR="007C0D7F" w:rsidRPr="007C0D7F" w:rsidRDefault="00273EEF" w:rsidP="00017E48">
      <w:pPr>
        <w:numPr>
          <w:ilvl w:val="0"/>
          <w:numId w:val="24"/>
        </w:numPr>
        <w:tabs>
          <w:tab w:val="left" w:pos="1134"/>
        </w:tabs>
        <w:ind w:left="567" w:hanging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</w:t>
      </w:r>
      <w:r w:rsidR="007C0D7F" w:rsidRPr="007C0D7F">
        <w:rPr>
          <w:rFonts w:ascii="Times New Roman" w:eastAsia="Times New Roman" w:hAnsi="Times New Roman" w:cs="Times New Roman"/>
        </w:rPr>
        <w:t xml:space="preserve">ровести анализ и исключение выбросов, проверить наличие </w:t>
      </w:r>
      <w:r w:rsidR="001A56B2">
        <w:rPr>
          <w:rFonts w:ascii="Times New Roman" w:eastAsia="Times New Roman" w:hAnsi="Times New Roman" w:cs="Times New Roman"/>
        </w:rPr>
        <w:t>п</w:t>
      </w:r>
      <w:r w:rsidR="007C0D7F" w:rsidRPr="007C0D7F">
        <w:rPr>
          <w:rFonts w:ascii="Times New Roman" w:eastAsia="Times New Roman" w:hAnsi="Times New Roman" w:cs="Times New Roman"/>
        </w:rPr>
        <w:t>ропусков</w:t>
      </w:r>
      <w:r>
        <w:rPr>
          <w:rFonts w:ascii="Times New Roman" w:eastAsia="Times New Roman" w:hAnsi="Times New Roman" w:cs="Times New Roman"/>
        </w:rPr>
        <w:t>;</w:t>
      </w:r>
    </w:p>
    <w:p w14:paraId="4015558C" w14:textId="34140F79" w:rsidR="007C0D7F" w:rsidRDefault="007C0D7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 w:rsidRPr="007C0D7F">
        <w:rPr>
          <w:rFonts w:ascii="Times New Roman" w:hAnsi="Times New Roman"/>
          <w:color w:val="000000" w:themeColor="text1"/>
        </w:rPr>
        <w:lastRenderedPageBreak/>
        <w:t>Провести предобработку данных</w:t>
      </w:r>
      <w:r w:rsidR="00273EEF">
        <w:rPr>
          <w:rFonts w:ascii="Times New Roman" w:hAnsi="Times New Roman"/>
          <w:color w:val="000000" w:themeColor="text1"/>
        </w:rPr>
        <w:t>;</w:t>
      </w:r>
    </w:p>
    <w:p w14:paraId="0E5C43BB" w14:textId="0F963251" w:rsidR="007C0D7F" w:rsidRDefault="007C0D7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 w:rsidRPr="007C0D7F">
        <w:rPr>
          <w:rFonts w:ascii="Times New Roman" w:hAnsi="Times New Roman"/>
          <w:color w:val="000000" w:themeColor="text1"/>
        </w:rPr>
        <w:t>Обучить нескольких моделей для прогноза модуля упругости при растяжении и прочности при растяжении</w:t>
      </w:r>
      <w:r w:rsidR="00273EEF">
        <w:rPr>
          <w:rFonts w:ascii="Times New Roman" w:hAnsi="Times New Roman"/>
          <w:color w:val="000000" w:themeColor="text1"/>
        </w:rPr>
        <w:t>;</w:t>
      </w:r>
    </w:p>
    <w:p w14:paraId="28D1A617" w14:textId="11E4632D" w:rsidR="007C0D7F" w:rsidRPr="007C0D7F" w:rsidRDefault="00273EE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П</w:t>
      </w:r>
      <w:r w:rsidR="007C0D7F" w:rsidRPr="007C0D7F">
        <w:rPr>
          <w:rFonts w:ascii="Times New Roman" w:hAnsi="Times New Roman"/>
          <w:color w:val="000000" w:themeColor="text1"/>
        </w:rPr>
        <w:t xml:space="preserve">ровести поиск </w:t>
      </w:r>
      <w:proofErr w:type="spellStart"/>
      <w:r w:rsidR="007C0D7F" w:rsidRPr="007C0D7F">
        <w:rPr>
          <w:rFonts w:ascii="Times New Roman" w:hAnsi="Times New Roman"/>
          <w:color w:val="000000" w:themeColor="text1"/>
        </w:rPr>
        <w:t>гиперпараметров</w:t>
      </w:r>
      <w:proofErr w:type="spellEnd"/>
      <w:r w:rsidR="007C0D7F" w:rsidRPr="007C0D7F">
        <w:rPr>
          <w:rFonts w:ascii="Times New Roman" w:hAnsi="Times New Roman"/>
          <w:color w:val="000000" w:themeColor="text1"/>
        </w:rPr>
        <w:t xml:space="preserve"> модели с помощью поиска по сетке с перекрестной проверкой, количество блоков равно 10</w:t>
      </w:r>
      <w:r>
        <w:rPr>
          <w:rFonts w:ascii="Times New Roman" w:hAnsi="Times New Roman"/>
          <w:color w:val="000000" w:themeColor="text1"/>
        </w:rPr>
        <w:t>;</w:t>
      </w:r>
    </w:p>
    <w:p w14:paraId="5FED828B" w14:textId="01BD82C1" w:rsidR="007C0D7F" w:rsidRPr="007C0D7F" w:rsidRDefault="007C0D7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>Написать нейронную сеть, которая будет рекомендовать соотношение матрица-наполнитель</w:t>
      </w:r>
      <w:r w:rsidR="00273EEF">
        <w:rPr>
          <w:rFonts w:ascii="Times New Roman" w:eastAsia="Times New Roman" w:hAnsi="Times New Roman" w:cs="Times New Roman"/>
        </w:rPr>
        <w:t>;</w:t>
      </w:r>
    </w:p>
    <w:p w14:paraId="4CEACDCC" w14:textId="76F1D19F" w:rsidR="007C0D7F" w:rsidRPr="007C0D7F" w:rsidRDefault="007C0D7F" w:rsidP="00017E48">
      <w:pPr>
        <w:pStyle w:val="af"/>
        <w:numPr>
          <w:ilvl w:val="0"/>
          <w:numId w:val="24"/>
        </w:numPr>
        <w:ind w:left="567" w:hanging="567"/>
        <w:rPr>
          <w:rFonts w:ascii="Times New Roman" w:hAnsi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>Разработать приложение с графическим интерфейсом или интерфейсом командной строки, которое будет выдавать прогноз, полученный в задании</w:t>
      </w:r>
      <w:r w:rsidR="00017E48">
        <w:rPr>
          <w:rFonts w:ascii="Times New Roman" w:eastAsia="Times New Roman" w:hAnsi="Times New Roman" w:cs="Times New Roman"/>
        </w:rPr>
        <w:t>.</w:t>
      </w:r>
    </w:p>
    <w:p w14:paraId="4100F84C" w14:textId="74BD88ED" w:rsidR="001F5872" w:rsidRPr="00640AFB" w:rsidRDefault="00640AFB" w:rsidP="00640AFB">
      <w:pPr>
        <w:spacing w:after="160" w:line="259" w:lineRule="auto"/>
        <w:ind w:firstLine="0"/>
        <w:jc w:val="lef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br w:type="page"/>
      </w:r>
    </w:p>
    <w:p w14:paraId="0093A166" w14:textId="298DCDEE" w:rsidR="004111B4" w:rsidRPr="00B242F2" w:rsidRDefault="00B21002" w:rsidP="006D0171">
      <w:pPr>
        <w:pStyle w:val="2"/>
        <w:numPr>
          <w:ilvl w:val="0"/>
          <w:numId w:val="11"/>
        </w:numPr>
        <w:ind w:left="0" w:firstLine="0"/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bookmarkStart w:id="1" w:name="_Toc130480189"/>
      <w:r w:rsidRPr="00B242F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lastRenderedPageBreak/>
        <w:t>Теоретическая</w:t>
      </w:r>
      <w:r w:rsidR="00F42638" w:rsidRPr="00B242F2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часть</w:t>
      </w:r>
      <w:bookmarkEnd w:id="1"/>
      <w:r w:rsidR="00A0031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br/>
      </w:r>
    </w:p>
    <w:p w14:paraId="21AE0873" w14:textId="2A1B1788" w:rsidR="009A0CB5" w:rsidRPr="00B242F2" w:rsidRDefault="000B301D" w:rsidP="006D0171">
      <w:pPr>
        <w:pStyle w:val="2"/>
        <w:numPr>
          <w:ilvl w:val="1"/>
          <w:numId w:val="13"/>
        </w:numPr>
        <w:ind w:left="0" w:firstLine="0"/>
        <w:jc w:val="left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2" w:name="_Toc130480190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Принципы работы и задачи машинного обучения</w:t>
      </w:r>
      <w:bookmarkEnd w:id="2"/>
    </w:p>
    <w:p w14:paraId="0FA1748E" w14:textId="5440C068" w:rsidR="009A0CB5" w:rsidRDefault="009A0CB5" w:rsidP="000B301D">
      <w:pPr>
        <w:ind w:firstLine="851"/>
        <w:rPr>
          <w:rFonts w:ascii="Times New Roman" w:hAnsi="Times New Roman" w:cs="Times New Roman"/>
          <w:color w:val="000000" w:themeColor="text1"/>
        </w:rPr>
      </w:pPr>
      <w:r w:rsidRPr="00B242F2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="000B301D" w:rsidRPr="000B301D">
        <w:rPr>
          <w:rFonts w:ascii="Times New Roman" w:hAnsi="Times New Roman"/>
          <w:color w:val="000000" w:themeColor="text1"/>
          <w:shd w:val="clear" w:color="auto" w:fill="FFFFFF"/>
        </w:rPr>
        <w:t xml:space="preserve">Машинное обучение — это специализированный способ, позволяющий обучать компьютеры, не прибегая к программированию. Отчасти это похоже на процесс обучения младенца, который учится самостоятельно классифицировать объекты и события, определять взаимосвязи между ними. </w:t>
      </w:r>
    </w:p>
    <w:p w14:paraId="05D955EF" w14:textId="77777777" w:rsidR="00273EEF" w:rsidRDefault="00273EEF" w:rsidP="00273EEF">
      <w:pPr>
        <w:ind w:firstLine="0"/>
        <w:rPr>
          <w:rFonts w:ascii="Times New Roman" w:hAnsi="Times New Roman" w:cs="Times New Roman"/>
          <w:color w:val="000000" w:themeColor="text1"/>
        </w:rPr>
      </w:pPr>
    </w:p>
    <w:p w14:paraId="52A071B7" w14:textId="17D29CE2" w:rsidR="000B301D" w:rsidRPr="000B301D" w:rsidRDefault="000B301D" w:rsidP="00273EEF">
      <w:pPr>
        <w:ind w:firstLine="708"/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color w:val="000000" w:themeColor="text1"/>
        </w:rPr>
        <w:t>В основе машинного обучения лежат три одинаково важных компонента:</w:t>
      </w:r>
    </w:p>
    <w:p w14:paraId="1519E740" w14:textId="77777777" w:rsidR="000B301D" w:rsidRPr="000B301D" w:rsidRDefault="000B301D" w:rsidP="000B301D">
      <w:pPr>
        <w:pStyle w:val="af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Данные</w:t>
      </w:r>
      <w:r w:rsidRPr="000B301D">
        <w:rPr>
          <w:rFonts w:ascii="Times New Roman" w:hAnsi="Times New Roman" w:cs="Times New Roman"/>
          <w:color w:val="000000" w:themeColor="text1"/>
        </w:rPr>
        <w:t>. Собираются всевозможными способами. Чем больше данных, тем эффективней машинное обучение и точнее будущий результат.</w:t>
      </w:r>
    </w:p>
    <w:p w14:paraId="1DC93461" w14:textId="77777777" w:rsidR="000B301D" w:rsidRPr="000B301D" w:rsidRDefault="000B301D" w:rsidP="000B301D">
      <w:pPr>
        <w:pStyle w:val="af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Признаки</w:t>
      </w:r>
      <w:r w:rsidRPr="000B301D">
        <w:rPr>
          <w:rFonts w:ascii="Times New Roman" w:hAnsi="Times New Roman" w:cs="Times New Roman"/>
          <w:color w:val="000000" w:themeColor="text1"/>
        </w:rPr>
        <w:t>. Определяют, на каких параметрах строится машинное обучение.</w:t>
      </w:r>
    </w:p>
    <w:p w14:paraId="21E693CB" w14:textId="6B51BA17" w:rsidR="000B301D" w:rsidRDefault="000B301D" w:rsidP="000B301D">
      <w:pPr>
        <w:pStyle w:val="af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Алгоритм</w:t>
      </w:r>
      <w:r w:rsidRPr="000B301D">
        <w:rPr>
          <w:rFonts w:ascii="Times New Roman" w:hAnsi="Times New Roman" w:cs="Times New Roman"/>
          <w:color w:val="000000" w:themeColor="text1"/>
        </w:rPr>
        <w:t>. Выбор метода машинного обучения (при условии наличия хороших данных) будет влиять на точность, скорость работы и размер готовой модели.</w:t>
      </w:r>
    </w:p>
    <w:p w14:paraId="395D047C" w14:textId="77777777" w:rsidR="000B301D" w:rsidRPr="000B301D" w:rsidRDefault="000B301D" w:rsidP="000B301D">
      <w:pPr>
        <w:rPr>
          <w:rFonts w:ascii="Times New Roman" w:hAnsi="Times New Roman" w:cs="Times New Roman"/>
          <w:color w:val="000000" w:themeColor="text1"/>
        </w:rPr>
      </w:pPr>
    </w:p>
    <w:p w14:paraId="4366C708" w14:textId="0016F455" w:rsidR="000B301D" w:rsidRPr="000B301D" w:rsidRDefault="000B301D" w:rsidP="000B301D">
      <w:p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color w:val="000000" w:themeColor="text1"/>
        </w:rPr>
        <w:t>Задачи, которые способно решить машинное обучение:</w:t>
      </w:r>
    </w:p>
    <w:p w14:paraId="58EE4ED4" w14:textId="0FEA3CEE" w:rsidR="000B301D" w:rsidRPr="000B301D" w:rsidRDefault="000B301D" w:rsidP="000B301D">
      <w:pPr>
        <w:pStyle w:val="af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Регрессия</w:t>
      </w:r>
      <w:r w:rsidRPr="000B301D">
        <w:rPr>
          <w:rFonts w:ascii="Times New Roman" w:hAnsi="Times New Roman" w:cs="Times New Roman"/>
          <w:color w:val="000000" w:themeColor="text1"/>
        </w:rPr>
        <w:t>. Предоставляет прогноз на основе выборки объектов с различными признаками.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B301D">
        <w:rPr>
          <w:rFonts w:ascii="Times New Roman" w:hAnsi="Times New Roman" w:cs="Times New Roman"/>
          <w:color w:val="000000" w:themeColor="text1"/>
        </w:rPr>
        <w:t>По итогам анализа данных на выходе получается число или числовой вектор. Например, таким образом работает кредитный скоринг — оценка кредитоспособности потенциального заёмщика.</w:t>
      </w:r>
    </w:p>
    <w:p w14:paraId="4952FB73" w14:textId="28302D03" w:rsidR="000B301D" w:rsidRPr="000B301D" w:rsidRDefault="000B301D" w:rsidP="000B301D">
      <w:pPr>
        <w:pStyle w:val="af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Классификация</w:t>
      </w:r>
      <w:r w:rsidRPr="000B301D">
        <w:rPr>
          <w:rFonts w:ascii="Times New Roman" w:hAnsi="Times New Roman" w:cs="Times New Roman"/>
          <w:color w:val="000000" w:themeColor="text1"/>
        </w:rPr>
        <w:t>. Выявляет категории объектов на основе имеющихся параметров. Продолжает традиции машинного зрения, поэтому часто можно встретить термин «распознавание образов»: например, идентификация разыскиваемых людей по фото или на основании словесного описания внешности.</w:t>
      </w:r>
    </w:p>
    <w:p w14:paraId="0F853BDA" w14:textId="77777777" w:rsidR="000B301D" w:rsidRPr="000B301D" w:rsidRDefault="000B301D" w:rsidP="000B301D">
      <w:pPr>
        <w:pStyle w:val="af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Кластеризация</w:t>
      </w:r>
      <w:r w:rsidRPr="000B301D">
        <w:rPr>
          <w:rFonts w:ascii="Times New Roman" w:hAnsi="Times New Roman" w:cs="Times New Roman"/>
          <w:color w:val="000000" w:themeColor="text1"/>
        </w:rPr>
        <w:t>. Разделяет данные на схожие категории по объединяющему признаку. Например, космические объекты кластеризируют по удаленности, размерам, типам и другим признакам.</w:t>
      </w:r>
    </w:p>
    <w:p w14:paraId="0555E235" w14:textId="77777777" w:rsidR="000B301D" w:rsidRPr="000B301D" w:rsidRDefault="000B301D" w:rsidP="000B301D">
      <w:pPr>
        <w:pStyle w:val="af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lastRenderedPageBreak/>
        <w:t>Идентификация</w:t>
      </w:r>
      <w:r w:rsidRPr="000B301D">
        <w:rPr>
          <w:rFonts w:ascii="Times New Roman" w:hAnsi="Times New Roman" w:cs="Times New Roman"/>
          <w:color w:val="000000" w:themeColor="text1"/>
        </w:rPr>
        <w:t>. Отделяет данные с заданными параметрами от остального массива данных. К примеру, участвует в постановке медицинского диагноза по набору симптомов.</w:t>
      </w:r>
    </w:p>
    <w:p w14:paraId="4AD3ADB8" w14:textId="77777777" w:rsidR="000B301D" w:rsidRPr="000B301D" w:rsidRDefault="000B301D" w:rsidP="000B301D">
      <w:pPr>
        <w:pStyle w:val="af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Прогнозирование</w:t>
      </w:r>
      <w:r w:rsidRPr="000B301D">
        <w:rPr>
          <w:rFonts w:ascii="Times New Roman" w:hAnsi="Times New Roman" w:cs="Times New Roman"/>
          <w:color w:val="000000" w:themeColor="text1"/>
        </w:rPr>
        <w:t>. Работает с объемами данных за определенный период и предсказывает на основе анализа их значение через заданный период времени. Примером может служить прогноз погоды.</w:t>
      </w:r>
    </w:p>
    <w:p w14:paraId="0B8116D3" w14:textId="48C163F8" w:rsidR="000B301D" w:rsidRDefault="000B301D" w:rsidP="000B301D">
      <w:pPr>
        <w:pStyle w:val="af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0B301D">
        <w:rPr>
          <w:rFonts w:ascii="Times New Roman" w:hAnsi="Times New Roman" w:cs="Times New Roman"/>
          <w:i/>
          <w:iCs/>
          <w:color w:val="000000" w:themeColor="text1"/>
        </w:rPr>
        <w:t>Извлечение знаний</w:t>
      </w:r>
      <w:r w:rsidRPr="000B301D">
        <w:rPr>
          <w:rFonts w:ascii="Times New Roman" w:hAnsi="Times New Roman" w:cs="Times New Roman"/>
          <w:color w:val="000000" w:themeColor="text1"/>
        </w:rPr>
        <w:t>. Исследует зависимости между рядом показателей одного и того же явления или события. Например, находит закономерности во взаимодействии биржевых показателей</w:t>
      </w:r>
      <w:r w:rsidR="00A22A11">
        <w:rPr>
          <w:rFonts w:ascii="Times New Roman" w:hAnsi="Times New Roman" w:cs="Times New Roman"/>
          <w:color w:val="000000" w:themeColor="text1"/>
        </w:rPr>
        <w:t xml:space="preserve"> </w:t>
      </w:r>
      <w:r w:rsidR="00A22A11" w:rsidRPr="00A22A11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[2]</w:t>
      </w:r>
      <w:r w:rsidRPr="000B301D">
        <w:rPr>
          <w:rFonts w:ascii="Times New Roman" w:hAnsi="Times New Roman" w:cs="Times New Roman"/>
          <w:color w:val="000000" w:themeColor="text1"/>
        </w:rPr>
        <w:t>.</w:t>
      </w:r>
    </w:p>
    <w:p w14:paraId="33452BCA" w14:textId="0DFA3F10" w:rsidR="000B301D" w:rsidRDefault="000B301D" w:rsidP="000B301D">
      <w:pPr>
        <w:rPr>
          <w:rFonts w:ascii="Times New Roman" w:hAnsi="Times New Roman" w:cs="Times New Roman"/>
          <w:color w:val="000000" w:themeColor="text1"/>
        </w:rPr>
      </w:pPr>
    </w:p>
    <w:p w14:paraId="1C5900CC" w14:textId="443DC467" w:rsidR="00391FD5" w:rsidRPr="00391FD5" w:rsidRDefault="00C50EAB" w:rsidP="00391FD5">
      <w:pPr>
        <w:pStyle w:val="2"/>
        <w:numPr>
          <w:ilvl w:val="1"/>
          <w:numId w:val="13"/>
        </w:numPr>
        <w:ind w:left="0" w:firstLine="0"/>
        <w:jc w:val="left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3" w:name="_Toc130480191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Методики</w:t>
      </w:r>
      <w:r w:rsidR="000B301D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машинного обучения</w:t>
      </w:r>
      <w:bookmarkEnd w:id="3"/>
    </w:p>
    <w:p w14:paraId="64F8704E" w14:textId="77777777" w:rsidR="00391FD5" w:rsidRPr="00391FD5" w:rsidRDefault="00391FD5" w:rsidP="00391FD5">
      <w:pPr>
        <w:rPr>
          <w:rFonts w:ascii="Times New Roman" w:hAnsi="Times New Roman" w:cs="Times New Roman"/>
        </w:rPr>
      </w:pPr>
      <w:r w:rsidRPr="00391FD5">
        <w:rPr>
          <w:rFonts w:ascii="Times New Roman" w:hAnsi="Times New Roman" w:cs="Times New Roman"/>
        </w:rPr>
        <w:t>Для простоты восприятия типы машинного обучения принято разделять на три категории:</w:t>
      </w:r>
    </w:p>
    <w:p w14:paraId="59C67BAE" w14:textId="640BB377" w:rsidR="00391FD5" w:rsidRPr="00391FD5" w:rsidRDefault="00391FD5" w:rsidP="00391FD5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bookmarkStart w:id="4" w:name="_Hlk129204777"/>
      <w:r w:rsidRPr="00391FD5">
        <w:rPr>
          <w:rFonts w:ascii="Times New Roman" w:hAnsi="Times New Roman" w:cs="Times New Roman"/>
        </w:rPr>
        <w:t>обучение с учителем</w:t>
      </w:r>
      <w:bookmarkEnd w:id="4"/>
      <w:r w:rsidRPr="00391FD5">
        <w:rPr>
          <w:rFonts w:ascii="Times New Roman" w:hAnsi="Times New Roman" w:cs="Times New Roman"/>
        </w:rPr>
        <w:t>;</w:t>
      </w:r>
    </w:p>
    <w:p w14:paraId="2E83B7DA" w14:textId="18E0A82A" w:rsidR="00391FD5" w:rsidRPr="00391FD5" w:rsidRDefault="00391FD5" w:rsidP="00391FD5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r w:rsidRPr="00391FD5">
        <w:rPr>
          <w:rFonts w:ascii="Times New Roman" w:hAnsi="Times New Roman" w:cs="Times New Roman"/>
        </w:rPr>
        <w:t>обучение без учителя;</w:t>
      </w:r>
    </w:p>
    <w:p w14:paraId="5FE89B69" w14:textId="46BF06FD" w:rsidR="00391FD5" w:rsidRDefault="00391FD5" w:rsidP="00391FD5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r w:rsidRPr="00391FD5">
        <w:rPr>
          <w:rFonts w:ascii="Times New Roman" w:hAnsi="Times New Roman" w:cs="Times New Roman"/>
        </w:rPr>
        <w:t>обучение с подкреплением.</w:t>
      </w:r>
    </w:p>
    <w:p w14:paraId="74669BCA" w14:textId="60EDEB15" w:rsidR="00391FD5" w:rsidRDefault="00391FD5" w:rsidP="00391FD5">
      <w:pPr>
        <w:pStyle w:val="2"/>
        <w:numPr>
          <w:ilvl w:val="2"/>
          <w:numId w:val="13"/>
        </w:numPr>
        <w:jc w:val="left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5" w:name="_Toc130480192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О</w:t>
      </w:r>
      <w:r w:rsidRPr="00391FD5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бучение с учителем</w:t>
      </w:r>
      <w:bookmarkEnd w:id="5"/>
    </w:p>
    <w:p w14:paraId="39AABD6E" w14:textId="493131A6" w:rsidR="00A22A11" w:rsidRPr="00A22A11" w:rsidRDefault="00A22A11" w:rsidP="00A22A11">
      <w:pPr>
        <w:rPr>
          <w:rFonts w:ascii="Times New Roman" w:hAnsi="Times New Roman" w:cs="Times New Roman"/>
        </w:rPr>
      </w:pPr>
      <w:r w:rsidRPr="00A22A11">
        <w:rPr>
          <w:rFonts w:ascii="Times New Roman" w:hAnsi="Times New Roman" w:cs="Times New Roman"/>
        </w:rPr>
        <w:t>Специалист использует для обучения модели размеченные данные. Размеченные — значит, что на каждый пример уже есть правильный ответ. Задача алгоритма — понять, почему он правильный.</w:t>
      </w:r>
    </w:p>
    <w:p w14:paraId="226062F7" w14:textId="7B552B60" w:rsidR="00391FD5" w:rsidRPr="00391FD5" w:rsidRDefault="00A22A11" w:rsidP="00A22A11">
      <w:pPr>
        <w:rPr>
          <w:rFonts w:ascii="Times New Roman" w:hAnsi="Times New Roman" w:cs="Times New Roman"/>
        </w:rPr>
      </w:pPr>
      <w:r w:rsidRPr="00A22A11">
        <w:rPr>
          <w:rFonts w:ascii="Times New Roman" w:hAnsi="Times New Roman" w:cs="Times New Roman"/>
        </w:rPr>
        <w:t xml:space="preserve">Например, нужно научить алгоритм распознавать на улицах легковые автомобили. Для обучения будут использоваться много фотографий, на которых все области, включающие машины, выделены прямоугольниками. Модели нужно самой найти взаимосвязи между областями в прямоугольниках и установить, что в них находится один и тот же объект — автомобиль </w:t>
      </w:r>
      <w:r w:rsidRPr="00A22A11">
        <w:rPr>
          <w:rFonts w:ascii="Times New Roman" w:hAnsi="Times New Roman" w:cs="Times New Roman"/>
          <w:vertAlign w:val="superscript"/>
        </w:rPr>
        <w:t>[3]</w:t>
      </w:r>
      <w:r w:rsidRPr="00A22A11">
        <w:rPr>
          <w:rFonts w:ascii="Times New Roman" w:hAnsi="Times New Roman" w:cs="Times New Roman"/>
        </w:rPr>
        <w:t>.</w:t>
      </w:r>
    </w:p>
    <w:p w14:paraId="4DE107E6" w14:textId="4A87FDD1" w:rsidR="00391FD5" w:rsidRDefault="00391FD5" w:rsidP="00391FD5">
      <w:pPr>
        <w:pStyle w:val="2"/>
        <w:numPr>
          <w:ilvl w:val="2"/>
          <w:numId w:val="13"/>
        </w:numPr>
        <w:jc w:val="left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6" w:name="_Toc130480193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lastRenderedPageBreak/>
        <w:t>О</w:t>
      </w:r>
      <w:r w:rsidRPr="00391FD5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бучение </w:t>
      </w:r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без</w:t>
      </w:r>
      <w:r w:rsidRPr="00391FD5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 учител</w:t>
      </w:r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я</w:t>
      </w:r>
      <w:bookmarkEnd w:id="6"/>
    </w:p>
    <w:p w14:paraId="5E21161D" w14:textId="509235BC" w:rsidR="00391FD5" w:rsidRPr="005D50ED" w:rsidRDefault="005D50ED" w:rsidP="00391FD5">
      <w:pPr>
        <w:rPr>
          <w:rFonts w:ascii="Times New Roman" w:hAnsi="Times New Roman" w:cs="Times New Roman"/>
        </w:rPr>
      </w:pPr>
      <w:r w:rsidRPr="005D50ED">
        <w:rPr>
          <w:rFonts w:ascii="Times New Roman" w:hAnsi="Times New Roman" w:cs="Times New Roman"/>
        </w:rPr>
        <w:t>Для данного типа обучения ключевым понятием является паттерн — обрабатывая значительные массивы данных, алгоритм должен сперва самостоятельно выявлять закономерности. На следующем этапе на основе выявленных закономерностей машина интерпретирует и систематизирует данные</w:t>
      </w:r>
      <w:r w:rsidR="00A22A11" w:rsidRPr="00A22A11">
        <w:rPr>
          <w:rFonts w:ascii="Times New Roman" w:hAnsi="Times New Roman" w:cs="Times New Roman"/>
        </w:rPr>
        <w:t xml:space="preserve"> </w:t>
      </w:r>
      <w:r w:rsidR="00A22A11" w:rsidRPr="00A22A11">
        <w:rPr>
          <w:rFonts w:ascii="Times New Roman" w:hAnsi="Times New Roman" w:cs="Times New Roman"/>
          <w:vertAlign w:val="superscript"/>
        </w:rPr>
        <w:t>[2]</w:t>
      </w:r>
      <w:r w:rsidRPr="005D50ED">
        <w:rPr>
          <w:rFonts w:ascii="Times New Roman" w:hAnsi="Times New Roman" w:cs="Times New Roman"/>
        </w:rPr>
        <w:t>.</w:t>
      </w:r>
    </w:p>
    <w:p w14:paraId="4CF8F3C5" w14:textId="5D83D04C" w:rsidR="00391FD5" w:rsidRDefault="00391FD5" w:rsidP="00391FD5">
      <w:pPr>
        <w:pStyle w:val="2"/>
        <w:numPr>
          <w:ilvl w:val="2"/>
          <w:numId w:val="13"/>
        </w:numPr>
        <w:jc w:val="left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7" w:name="_Toc130480194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О</w:t>
      </w:r>
      <w:r w:rsidRPr="00391FD5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 xml:space="preserve">бучение с </w:t>
      </w:r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подкреплением</w:t>
      </w:r>
      <w:bookmarkEnd w:id="7"/>
    </w:p>
    <w:p w14:paraId="24DADFBC" w14:textId="32A5B5DE" w:rsidR="005D50ED" w:rsidRDefault="005D50ED" w:rsidP="005D50ED">
      <w:pPr>
        <w:rPr>
          <w:rFonts w:ascii="Times New Roman" w:hAnsi="Times New Roman" w:cs="Times New Roman"/>
        </w:rPr>
      </w:pPr>
      <w:r w:rsidRPr="005D50ED">
        <w:rPr>
          <w:rFonts w:ascii="Times New Roman" w:hAnsi="Times New Roman" w:cs="Times New Roman"/>
        </w:rPr>
        <w:t>Принципы обучения с подкреплением заимствованы из психологических экспериментов: машина пытается найти оптимальные действия, которые будет предпринимать, находясь в наборе различных сценариев. Эти действия могут иметь как краткосрочные, так и долгосрочные последствия, а от алгоритма требуется обнаружить эти связи</w:t>
      </w:r>
      <w:r w:rsidR="00A22A11" w:rsidRPr="00A22A11">
        <w:rPr>
          <w:rFonts w:ascii="Times New Roman" w:hAnsi="Times New Roman" w:cs="Times New Roman"/>
        </w:rPr>
        <w:t xml:space="preserve"> </w:t>
      </w:r>
      <w:r w:rsidR="00A22A11" w:rsidRPr="00A22A11">
        <w:rPr>
          <w:rFonts w:ascii="Times New Roman" w:hAnsi="Times New Roman" w:cs="Times New Roman"/>
          <w:vertAlign w:val="superscript"/>
        </w:rPr>
        <w:t>[2]</w:t>
      </w:r>
      <w:r w:rsidRPr="005D50ED">
        <w:rPr>
          <w:rFonts w:ascii="Times New Roman" w:hAnsi="Times New Roman" w:cs="Times New Roman"/>
        </w:rPr>
        <w:t>.</w:t>
      </w:r>
    </w:p>
    <w:p w14:paraId="3A8F0DD6" w14:textId="1D129227" w:rsidR="00845682" w:rsidRDefault="00845682" w:rsidP="00845682">
      <w:pPr>
        <w:ind w:firstLine="0"/>
        <w:rPr>
          <w:rFonts w:ascii="Times New Roman" w:hAnsi="Times New Roman" w:cs="Times New Roman"/>
        </w:rPr>
      </w:pPr>
    </w:p>
    <w:p w14:paraId="297B05C3" w14:textId="5FA3D4BF" w:rsidR="00845682" w:rsidRPr="00391FD5" w:rsidRDefault="00845682" w:rsidP="00845682">
      <w:pPr>
        <w:pStyle w:val="2"/>
        <w:numPr>
          <w:ilvl w:val="1"/>
          <w:numId w:val="13"/>
        </w:numPr>
        <w:ind w:left="0" w:firstLine="0"/>
        <w:jc w:val="left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8" w:name="_Toc130480195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Этапы обучения модели</w:t>
      </w:r>
      <w:bookmarkEnd w:id="8"/>
    </w:p>
    <w:p w14:paraId="6F98C8B4" w14:textId="380638C8" w:rsidR="00845682" w:rsidRDefault="00845682" w:rsidP="00273EEF">
      <w:pPr>
        <w:ind w:firstLine="0"/>
        <w:rPr>
          <w:rFonts w:ascii="Times New Roman" w:hAnsi="Times New Roman" w:cs="Times New Roman"/>
        </w:rPr>
      </w:pPr>
      <w:r w:rsidRPr="00845682">
        <w:rPr>
          <w:rFonts w:ascii="Times New Roman" w:hAnsi="Times New Roman" w:cs="Times New Roman"/>
        </w:rPr>
        <w:t>Работа с обучением модели делится на пять этапов:</w:t>
      </w:r>
    </w:p>
    <w:p w14:paraId="6E75C0BC" w14:textId="0CD1A484" w:rsidR="00845682" w:rsidRPr="00845682" w:rsidRDefault="00845682" w:rsidP="00273EEF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r w:rsidRPr="00845682">
        <w:rPr>
          <w:rFonts w:ascii="Times New Roman" w:hAnsi="Times New Roman" w:cs="Times New Roman"/>
          <w:i/>
          <w:iCs/>
        </w:rPr>
        <w:t>Сбор данных</w:t>
      </w:r>
      <w:r>
        <w:rPr>
          <w:rFonts w:ascii="Times New Roman" w:hAnsi="Times New Roman" w:cs="Times New Roman"/>
        </w:rPr>
        <w:t xml:space="preserve">. </w:t>
      </w:r>
      <w:r w:rsidRPr="00845682">
        <w:rPr>
          <w:rFonts w:ascii="Times New Roman" w:hAnsi="Times New Roman" w:cs="Times New Roman"/>
        </w:rPr>
        <w:t>На этом этапе нужно собрать информацию, которая будет использоваться для обучения модели.</w:t>
      </w:r>
      <w:r>
        <w:rPr>
          <w:rFonts w:ascii="Times New Roman" w:hAnsi="Times New Roman" w:cs="Times New Roman"/>
        </w:rPr>
        <w:t xml:space="preserve"> </w:t>
      </w:r>
      <w:r w:rsidRPr="00845682">
        <w:rPr>
          <w:rFonts w:ascii="Times New Roman" w:hAnsi="Times New Roman" w:cs="Times New Roman"/>
        </w:rPr>
        <w:t>Но собрать — не значит просто найти много подходящих цифр или картинок.</w:t>
      </w:r>
      <w:r>
        <w:rPr>
          <w:rFonts w:ascii="Times New Roman" w:hAnsi="Times New Roman" w:cs="Times New Roman"/>
        </w:rPr>
        <w:t xml:space="preserve"> </w:t>
      </w:r>
      <w:r w:rsidRPr="00845682">
        <w:rPr>
          <w:rFonts w:ascii="Times New Roman" w:hAnsi="Times New Roman" w:cs="Times New Roman"/>
        </w:rPr>
        <w:t xml:space="preserve">Необходимо определить, какие именно данные нужны, какие критерии будут критичными, а какие нет. </w:t>
      </w:r>
    </w:p>
    <w:p w14:paraId="532000EB" w14:textId="2CEF9F23" w:rsidR="00845682" w:rsidRDefault="00845682" w:rsidP="00273EEF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r w:rsidRPr="00845682">
        <w:rPr>
          <w:rFonts w:ascii="Times New Roman" w:hAnsi="Times New Roman" w:cs="Times New Roman"/>
          <w:i/>
          <w:iCs/>
        </w:rPr>
        <w:t>Разметка данных</w:t>
      </w:r>
      <w:r>
        <w:rPr>
          <w:rFonts w:ascii="Times New Roman" w:hAnsi="Times New Roman" w:cs="Times New Roman"/>
        </w:rPr>
        <w:t xml:space="preserve">. </w:t>
      </w:r>
      <w:r w:rsidRPr="00845682">
        <w:rPr>
          <w:rFonts w:ascii="Times New Roman" w:hAnsi="Times New Roman" w:cs="Times New Roman"/>
        </w:rPr>
        <w:t>Если обучение модели предполагает работу с размеченными данными, нужно провести подготовительную работу — выделить области или критерии, которые нужны для обучения машины или дать правильный ответ для каждого случая.</w:t>
      </w:r>
      <w:r w:rsidR="00AB0C89">
        <w:rPr>
          <w:rFonts w:ascii="Times New Roman" w:hAnsi="Times New Roman" w:cs="Times New Roman"/>
        </w:rPr>
        <w:br/>
      </w:r>
    </w:p>
    <w:p w14:paraId="7F03F151" w14:textId="7FB8CC91" w:rsidR="00845682" w:rsidRPr="00845682" w:rsidRDefault="00845682" w:rsidP="00273EEF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r w:rsidRPr="00845682">
        <w:rPr>
          <w:rFonts w:ascii="Times New Roman" w:hAnsi="Times New Roman" w:cs="Times New Roman"/>
          <w:i/>
          <w:iCs/>
        </w:rPr>
        <w:t>Исследовательский анализ</w:t>
      </w:r>
      <w:r>
        <w:rPr>
          <w:rFonts w:ascii="Times New Roman" w:hAnsi="Times New Roman" w:cs="Times New Roman"/>
        </w:rPr>
        <w:t xml:space="preserve">. </w:t>
      </w:r>
      <w:r w:rsidRPr="00845682">
        <w:rPr>
          <w:rFonts w:ascii="Times New Roman" w:hAnsi="Times New Roman" w:cs="Times New Roman"/>
        </w:rPr>
        <w:t xml:space="preserve">Этап контрольной проверки, при котором </w:t>
      </w:r>
      <w:r>
        <w:rPr>
          <w:rFonts w:ascii="Times New Roman" w:hAnsi="Times New Roman" w:cs="Times New Roman"/>
        </w:rPr>
        <w:t>изучается</w:t>
      </w:r>
      <w:r w:rsidRPr="00845682">
        <w:rPr>
          <w:rFonts w:ascii="Times New Roman" w:hAnsi="Times New Roman" w:cs="Times New Roman"/>
        </w:rPr>
        <w:t xml:space="preserve">, как распределены данные, как зависят друг от друга различные признаки и нет ли в них ошибки или нетипичных случаев. </w:t>
      </w:r>
      <w:r w:rsidRPr="00845682">
        <w:rPr>
          <w:rFonts w:ascii="Times New Roman" w:hAnsi="Times New Roman" w:cs="Times New Roman"/>
        </w:rPr>
        <w:lastRenderedPageBreak/>
        <w:t>Например, для некоторых классических алгоритмов нужно, чтобы все цифры находились в диапазоне от 0 до 1 или от −1 до 1. Задача это</w:t>
      </w:r>
      <w:r>
        <w:rPr>
          <w:rFonts w:ascii="Times New Roman" w:hAnsi="Times New Roman" w:cs="Times New Roman"/>
        </w:rPr>
        <w:t xml:space="preserve">го </w:t>
      </w:r>
      <w:r w:rsidRPr="00845682">
        <w:rPr>
          <w:rFonts w:ascii="Times New Roman" w:hAnsi="Times New Roman" w:cs="Times New Roman"/>
        </w:rPr>
        <w:t>этапе — посмотреть вглубь данных и увидеть основные закономерности.</w:t>
      </w:r>
      <w:r w:rsidR="00AB0C89">
        <w:rPr>
          <w:rFonts w:ascii="Times New Roman" w:hAnsi="Times New Roman" w:cs="Times New Roman"/>
        </w:rPr>
        <w:br/>
      </w:r>
    </w:p>
    <w:p w14:paraId="232894BF" w14:textId="6F8CC21F" w:rsidR="00845682" w:rsidRDefault="00AB0C89" w:rsidP="00273EEF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r w:rsidRPr="00AB0C89">
        <w:rPr>
          <w:rFonts w:ascii="Times New Roman" w:hAnsi="Times New Roman" w:cs="Times New Roman"/>
          <w:i/>
          <w:iCs/>
        </w:rPr>
        <w:t>Обучение модели</w:t>
      </w:r>
      <w:r>
        <w:rPr>
          <w:rFonts w:ascii="Times New Roman" w:hAnsi="Times New Roman" w:cs="Times New Roman"/>
        </w:rPr>
        <w:t xml:space="preserve">. </w:t>
      </w:r>
      <w:r w:rsidRPr="00AB0C89">
        <w:rPr>
          <w:rFonts w:ascii="Times New Roman" w:hAnsi="Times New Roman" w:cs="Times New Roman"/>
        </w:rPr>
        <w:t>На этом этапе выбира</w:t>
      </w:r>
      <w:r>
        <w:rPr>
          <w:rFonts w:ascii="Times New Roman" w:hAnsi="Times New Roman" w:cs="Times New Roman"/>
        </w:rPr>
        <w:t>ются</w:t>
      </w:r>
      <w:r w:rsidRPr="00AB0C89">
        <w:rPr>
          <w:rFonts w:ascii="Times New Roman" w:hAnsi="Times New Roman" w:cs="Times New Roman"/>
        </w:rPr>
        <w:t xml:space="preserve"> подходящие алгоритмы для решения задачи, обуча</w:t>
      </w:r>
      <w:r>
        <w:rPr>
          <w:rFonts w:ascii="Times New Roman" w:hAnsi="Times New Roman" w:cs="Times New Roman"/>
        </w:rPr>
        <w:t>ются</w:t>
      </w:r>
      <w:r w:rsidRPr="00AB0C89">
        <w:rPr>
          <w:rFonts w:ascii="Times New Roman" w:hAnsi="Times New Roman" w:cs="Times New Roman"/>
        </w:rPr>
        <w:t xml:space="preserve"> несколько перспективных моделей.</w:t>
      </w:r>
      <w:r>
        <w:rPr>
          <w:rFonts w:ascii="Times New Roman" w:hAnsi="Times New Roman" w:cs="Times New Roman"/>
        </w:rPr>
        <w:br/>
      </w:r>
    </w:p>
    <w:p w14:paraId="66DF28B1" w14:textId="12C42127" w:rsidR="00845682" w:rsidRDefault="00AB0C89" w:rsidP="00273EEF">
      <w:pPr>
        <w:pStyle w:val="af"/>
        <w:numPr>
          <w:ilvl w:val="0"/>
          <w:numId w:val="27"/>
        </w:numPr>
        <w:rPr>
          <w:rFonts w:ascii="Times New Roman" w:hAnsi="Times New Roman" w:cs="Times New Roman"/>
        </w:rPr>
      </w:pPr>
      <w:r w:rsidRPr="00AB0C89">
        <w:rPr>
          <w:rFonts w:ascii="Times New Roman" w:hAnsi="Times New Roman" w:cs="Times New Roman"/>
          <w:i/>
          <w:iCs/>
        </w:rPr>
        <w:t>Тестирование и оценка</w:t>
      </w:r>
      <w:r>
        <w:rPr>
          <w:rFonts w:ascii="Times New Roman" w:hAnsi="Times New Roman" w:cs="Times New Roman"/>
        </w:rPr>
        <w:t xml:space="preserve">. </w:t>
      </w:r>
      <w:r w:rsidRPr="00AB0C89">
        <w:rPr>
          <w:rFonts w:ascii="Times New Roman" w:hAnsi="Times New Roman" w:cs="Times New Roman"/>
        </w:rPr>
        <w:t>Итоги обучения нужно оценить и понять, что делать дальше: собрать недостающие данные и продолжить обучение, заменить параметры модели или пересмотреть алгоритм</w:t>
      </w:r>
      <w:r w:rsidR="005936EE">
        <w:rPr>
          <w:rFonts w:ascii="Times New Roman" w:hAnsi="Times New Roman" w:cs="Times New Roman"/>
        </w:rPr>
        <w:t xml:space="preserve"> </w:t>
      </w:r>
      <w:r w:rsidR="005936EE" w:rsidRPr="005936EE">
        <w:rPr>
          <w:rFonts w:ascii="Times New Roman" w:hAnsi="Times New Roman" w:cs="Times New Roman"/>
          <w:vertAlign w:val="superscript"/>
        </w:rPr>
        <w:t>[3]</w:t>
      </w:r>
      <w:r w:rsidRPr="00AB0C89">
        <w:rPr>
          <w:rFonts w:ascii="Times New Roman" w:hAnsi="Times New Roman" w:cs="Times New Roman"/>
        </w:rPr>
        <w:t>.</w:t>
      </w:r>
    </w:p>
    <w:p w14:paraId="298AF497" w14:textId="7F4296B5" w:rsidR="001060CD" w:rsidRDefault="001060CD" w:rsidP="001060CD">
      <w:pPr>
        <w:rPr>
          <w:rFonts w:ascii="Times New Roman" w:hAnsi="Times New Roman" w:cs="Times New Roman"/>
        </w:rPr>
      </w:pPr>
    </w:p>
    <w:p w14:paraId="680BF84A" w14:textId="24712BEA" w:rsidR="00FE1EC7" w:rsidRPr="00CB5D86" w:rsidRDefault="001A56B2" w:rsidP="00FE1EC7">
      <w:pPr>
        <w:pStyle w:val="2"/>
        <w:numPr>
          <w:ilvl w:val="1"/>
          <w:numId w:val="13"/>
        </w:numPr>
        <w:ind w:left="0" w:firstLine="0"/>
        <w:jc w:val="left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bookmarkStart w:id="9" w:name="_Toc130480196"/>
      <w:r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Исходные данные</w:t>
      </w:r>
      <w:bookmarkEnd w:id="9"/>
    </w:p>
    <w:p w14:paraId="3E3AED2E" w14:textId="77777777" w:rsidR="00017E48" w:rsidRDefault="00017E48" w:rsidP="00017E48">
      <w:pPr>
        <w:rPr>
          <w:rFonts w:ascii="Times New Roman" w:hAnsi="Times New Roman" w:cs="Times New Roman"/>
        </w:rPr>
      </w:pPr>
      <w:r w:rsidRPr="00017E48">
        <w:rPr>
          <w:rFonts w:ascii="Times New Roman" w:hAnsi="Times New Roman" w:cs="Times New Roman"/>
        </w:rPr>
        <w:t xml:space="preserve">Дано два набора данных, которые </w:t>
      </w:r>
      <w:r>
        <w:rPr>
          <w:rFonts w:ascii="Times New Roman" w:hAnsi="Times New Roman" w:cs="Times New Roman"/>
        </w:rPr>
        <w:t>необходимо объединить</w:t>
      </w:r>
      <w:r w:rsidRPr="00017E48">
        <w:rPr>
          <w:rFonts w:ascii="Times New Roman" w:hAnsi="Times New Roman" w:cs="Times New Roman"/>
        </w:rPr>
        <w:t xml:space="preserve"> по индексу тип объединения INNER.</w:t>
      </w:r>
      <w:r>
        <w:rPr>
          <w:rFonts w:ascii="Times New Roman" w:hAnsi="Times New Roman" w:cs="Times New Roman"/>
        </w:rPr>
        <w:t xml:space="preserve"> </w:t>
      </w:r>
      <w:r w:rsidRPr="00017E48">
        <w:rPr>
          <w:rFonts w:ascii="Times New Roman" w:hAnsi="Times New Roman" w:cs="Times New Roman"/>
        </w:rPr>
        <w:t>Элементы массива соответствуют типу float64.</w:t>
      </w:r>
    </w:p>
    <w:p w14:paraId="6340D077" w14:textId="1C27C4C3" w:rsidR="00DF3CDD" w:rsidRPr="00A17861" w:rsidRDefault="00017E48" w:rsidP="00017E48">
      <w:pPr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 xml:space="preserve">Начальные свойства </w:t>
      </w:r>
      <w:r w:rsidR="00DF3CDD" w:rsidRPr="00A17861">
        <w:rPr>
          <w:rFonts w:ascii="Times New Roman" w:hAnsi="Times New Roman" w:cs="Times New Roman"/>
        </w:rPr>
        <w:t>компонентов композиционных материалов</w:t>
      </w:r>
      <w:r w:rsidRPr="00A17861">
        <w:rPr>
          <w:rFonts w:ascii="Times New Roman" w:hAnsi="Times New Roman" w:cs="Times New Roman"/>
        </w:rPr>
        <w:t xml:space="preserve"> разделены по следующим критериям</w:t>
      </w:r>
      <w:r w:rsidR="00DF3CDD" w:rsidRPr="00A17861">
        <w:rPr>
          <w:rFonts w:ascii="Times New Roman" w:hAnsi="Times New Roman" w:cs="Times New Roman"/>
        </w:rPr>
        <w:t>:</w:t>
      </w:r>
    </w:p>
    <w:p w14:paraId="488A62F6" w14:textId="7441FBA2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Соотношение матрица-наполнитель</w:t>
      </w:r>
      <w:r w:rsidR="00017E48" w:rsidRPr="00A17861">
        <w:rPr>
          <w:rFonts w:ascii="Times New Roman" w:hAnsi="Times New Roman" w:cs="Times New Roman"/>
        </w:rPr>
        <w:t>;</w:t>
      </w:r>
    </w:p>
    <w:p w14:paraId="00034945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Плотность;</w:t>
      </w:r>
    </w:p>
    <w:p w14:paraId="191E7DA3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Модуль упругости;</w:t>
      </w:r>
    </w:p>
    <w:p w14:paraId="41C69814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Количество отвердителя;</w:t>
      </w:r>
    </w:p>
    <w:p w14:paraId="7AC511F7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Содержание эпоксидных групп;</w:t>
      </w:r>
    </w:p>
    <w:p w14:paraId="754F1907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Температура вспышки;</w:t>
      </w:r>
    </w:p>
    <w:p w14:paraId="76801BBF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Поверхностная плотность;</w:t>
      </w:r>
    </w:p>
    <w:p w14:paraId="2BB5787B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Модуль упругости при растяжении;</w:t>
      </w:r>
    </w:p>
    <w:p w14:paraId="6BDBD787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Прочность при растяжении;</w:t>
      </w:r>
    </w:p>
    <w:p w14:paraId="6BE855DE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Потребление смолы;</w:t>
      </w:r>
    </w:p>
    <w:p w14:paraId="4B33215B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Угол нашивки;</w:t>
      </w:r>
    </w:p>
    <w:p w14:paraId="039375B5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Шаг нашивки;</w:t>
      </w:r>
    </w:p>
    <w:p w14:paraId="4B174578" w14:textId="77777777" w:rsidR="00DF3CDD" w:rsidRPr="00A17861" w:rsidRDefault="00DF3CDD" w:rsidP="00017E48">
      <w:pPr>
        <w:pStyle w:val="af"/>
        <w:numPr>
          <w:ilvl w:val="0"/>
          <w:numId w:val="40"/>
        </w:numPr>
        <w:ind w:left="0" w:firstLine="709"/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t>Плотность нашивки.</w:t>
      </w:r>
    </w:p>
    <w:p w14:paraId="56D0E695" w14:textId="77777777" w:rsidR="00DF3CDD" w:rsidRPr="00A17861" w:rsidRDefault="00DF3CDD" w:rsidP="00017E48">
      <w:pPr>
        <w:rPr>
          <w:rFonts w:ascii="Times New Roman" w:hAnsi="Times New Roman" w:cs="Times New Roman"/>
        </w:rPr>
      </w:pPr>
      <w:r w:rsidRPr="00A17861">
        <w:rPr>
          <w:rFonts w:ascii="Times New Roman" w:hAnsi="Times New Roman" w:cs="Times New Roman"/>
        </w:rPr>
        <w:lastRenderedPageBreak/>
        <w:t>Общее количество параметров для анализа – 13.</w:t>
      </w:r>
    </w:p>
    <w:p w14:paraId="05395395" w14:textId="2EA36ACE" w:rsidR="00DF3CDD" w:rsidRDefault="001A56B2" w:rsidP="001A56B2">
      <w:pPr>
        <w:pStyle w:val="2"/>
        <w:numPr>
          <w:ilvl w:val="0"/>
          <w:numId w:val="0"/>
        </w:numPr>
        <w:ind w:left="709"/>
      </w:pPr>
      <w:bookmarkStart w:id="10" w:name="_Toc106375640"/>
      <w:bookmarkStart w:id="11" w:name="_Toc130480197"/>
      <w:r w:rsidRPr="00A17861">
        <w:rPr>
          <w:rFonts w:ascii="Times New Roman" w:hAnsi="Times New Roman" w:cs="Times New Roman"/>
        </w:rPr>
        <w:t>1.4.1</w:t>
      </w:r>
      <w:r w:rsidR="00DF3CDD">
        <w:t xml:space="preserve"> </w:t>
      </w:r>
      <w:r w:rsidR="00DF3CDD" w:rsidRPr="00017E48">
        <w:rPr>
          <w:rFonts w:ascii="Times New Roman" w:hAnsi="Times New Roman" w:cs="Times New Roman"/>
        </w:rPr>
        <w:t>Описание используемых методов</w:t>
      </w:r>
      <w:bookmarkEnd w:id="10"/>
      <w:bookmarkEnd w:id="11"/>
    </w:p>
    <w:p w14:paraId="03483966" w14:textId="77777777" w:rsidR="00DF3CDD" w:rsidRPr="002A58BA" w:rsidRDefault="00DF3CDD" w:rsidP="00DF3CDD">
      <w:pPr>
        <w:rPr>
          <w:rFonts w:ascii="Times New Roman" w:hAnsi="Times New Roman" w:cs="Times New Roman"/>
        </w:rPr>
      </w:pPr>
      <w:r w:rsidRPr="002A58BA">
        <w:rPr>
          <w:rFonts w:ascii="Times New Roman" w:hAnsi="Times New Roman" w:cs="Times New Roman"/>
        </w:rPr>
        <w:t>Для решения поставленной задачи выбраны методы:</w:t>
      </w:r>
    </w:p>
    <w:p w14:paraId="04CEAF5D" w14:textId="488102C9" w:rsidR="00DF3CDD" w:rsidRPr="002A58BA" w:rsidRDefault="00DF3CDD" w:rsidP="00DF3CDD">
      <w:pPr>
        <w:pStyle w:val="af"/>
        <w:numPr>
          <w:ilvl w:val="0"/>
          <w:numId w:val="41"/>
        </w:numPr>
        <w:spacing w:line="276" w:lineRule="auto"/>
        <w:ind w:left="0" w:firstLine="709"/>
        <w:rPr>
          <w:rFonts w:ascii="Times New Roman" w:hAnsi="Times New Roman" w:cs="Times New Roman"/>
        </w:rPr>
      </w:pPr>
      <w:r w:rsidRPr="002A58BA">
        <w:rPr>
          <w:rFonts w:ascii="Times New Roman" w:hAnsi="Times New Roman" w:cs="Times New Roman"/>
        </w:rPr>
        <w:t>решение задачи регрессии для прогнозирования параметров: модуля упругости и прочности при растяжении. Для решения задачи регрессии испол</w:t>
      </w:r>
      <w:r w:rsidR="001A56B2" w:rsidRPr="002A58BA">
        <w:rPr>
          <w:rFonts w:ascii="Times New Roman" w:hAnsi="Times New Roman" w:cs="Times New Roman"/>
        </w:rPr>
        <w:t xml:space="preserve">ьзовались: линейная регрессия, </w:t>
      </w:r>
      <w:r w:rsidRPr="002A58BA">
        <w:rPr>
          <w:rFonts w:ascii="Times New Roman" w:hAnsi="Times New Roman" w:cs="Times New Roman"/>
        </w:rPr>
        <w:t>случайный лес</w:t>
      </w:r>
      <w:r w:rsidR="001A56B2" w:rsidRPr="002A58BA">
        <w:rPr>
          <w:rFonts w:ascii="Times New Roman" w:hAnsi="Times New Roman" w:cs="Times New Roman"/>
        </w:rPr>
        <w:t xml:space="preserve"> и метод К-соседей</w:t>
      </w:r>
      <w:r w:rsidRPr="002A58BA">
        <w:rPr>
          <w:rFonts w:ascii="Times New Roman" w:hAnsi="Times New Roman" w:cs="Times New Roman"/>
        </w:rPr>
        <w:t>.</w:t>
      </w:r>
    </w:p>
    <w:p w14:paraId="082A23D6" w14:textId="4FC55C06" w:rsidR="00DF3CDD" w:rsidRPr="002A58BA" w:rsidRDefault="00DF3CDD" w:rsidP="00DF3CDD">
      <w:pPr>
        <w:pStyle w:val="af"/>
        <w:spacing w:line="276" w:lineRule="auto"/>
        <w:ind w:left="0"/>
        <w:rPr>
          <w:rFonts w:ascii="Times New Roman" w:hAnsi="Times New Roman" w:cs="Times New Roman"/>
        </w:rPr>
      </w:pPr>
      <w:r w:rsidRPr="002A58BA">
        <w:rPr>
          <w:rFonts w:ascii="Times New Roman" w:hAnsi="Times New Roman" w:cs="Times New Roman"/>
        </w:rPr>
        <w:t>Оценка качества моделей указана на рисунке 1, где «</w:t>
      </w:r>
      <w:r w:rsidR="0012251A">
        <w:rPr>
          <w:rFonts w:ascii="Times New Roman" w:hAnsi="Times New Roman" w:cs="Times New Roman"/>
          <w:lang w:val="en-US"/>
        </w:rPr>
        <w:t>model</w:t>
      </w:r>
      <w:r w:rsidRPr="002A58BA">
        <w:rPr>
          <w:rFonts w:ascii="Times New Roman" w:hAnsi="Times New Roman" w:cs="Times New Roman"/>
        </w:rPr>
        <w:t>» – модель для параметр</w:t>
      </w:r>
      <w:r w:rsidR="0012251A">
        <w:rPr>
          <w:rFonts w:ascii="Times New Roman" w:hAnsi="Times New Roman" w:cs="Times New Roman"/>
        </w:rPr>
        <w:t>ов</w:t>
      </w:r>
      <w:r w:rsidRPr="002A58BA">
        <w:rPr>
          <w:rFonts w:ascii="Times New Roman" w:hAnsi="Times New Roman" w:cs="Times New Roman"/>
        </w:rPr>
        <w:t xml:space="preserve"> «Модуль упругости»</w:t>
      </w:r>
      <w:r w:rsidR="0012251A">
        <w:rPr>
          <w:rFonts w:ascii="Times New Roman" w:hAnsi="Times New Roman" w:cs="Times New Roman"/>
        </w:rPr>
        <w:t xml:space="preserve"> и</w:t>
      </w:r>
      <w:r w:rsidRPr="002A58BA">
        <w:rPr>
          <w:rFonts w:ascii="Times New Roman" w:hAnsi="Times New Roman" w:cs="Times New Roman"/>
        </w:rPr>
        <w:t xml:space="preserve"> «Прочность при растяжении».</w:t>
      </w:r>
    </w:p>
    <w:p w14:paraId="307FE2D7" w14:textId="77777777" w:rsidR="0012251A" w:rsidRDefault="0012251A" w:rsidP="0012251A">
      <w:pPr>
        <w:spacing w:after="240"/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ab/>
      </w:r>
    </w:p>
    <w:p w14:paraId="4760242D" w14:textId="368BE93F" w:rsidR="0012251A" w:rsidRPr="002A58BA" w:rsidRDefault="0012251A" w:rsidP="0012251A">
      <w:pPr>
        <w:spacing w:after="240"/>
        <w:jc w:val="center"/>
        <w:rPr>
          <w:rFonts w:ascii="Times New Roman" w:hAnsi="Times New Roman" w:cs="Times New Roman"/>
        </w:rPr>
      </w:pPr>
      <w:r w:rsidRPr="002A58BA">
        <w:rPr>
          <w:rFonts w:ascii="Times New Roman" w:hAnsi="Times New Roman" w:cs="Times New Roman"/>
        </w:rPr>
        <w:t>Рисунок 1 - Оценка качества моделей</w:t>
      </w:r>
    </w:p>
    <w:p w14:paraId="319028D3" w14:textId="188A86A7" w:rsidR="0012251A" w:rsidRPr="0012251A" w:rsidRDefault="0012251A" w:rsidP="0012251A">
      <w:pPr>
        <w:tabs>
          <w:tab w:val="left" w:pos="3663"/>
          <w:tab w:val="right" w:pos="9780"/>
        </w:tabs>
        <w:jc w:val="left"/>
        <w:rPr>
          <w:sz w:val="24"/>
          <w:szCs w:val="24"/>
        </w:rPr>
      </w:pPr>
      <w:r>
        <w:t xml:space="preserve">        </w:t>
      </w:r>
      <w:r w:rsidRPr="0012251A">
        <w:t xml:space="preserve"> </w:t>
      </w:r>
      <w:r w:rsidRPr="0012251A">
        <w:rPr>
          <w:sz w:val="24"/>
          <w:szCs w:val="24"/>
          <w:lang w:val="en-US"/>
        </w:rPr>
        <w:t>model</w:t>
      </w:r>
      <w:r w:rsidRPr="0012251A">
        <w:rPr>
          <w:sz w:val="24"/>
          <w:szCs w:val="24"/>
        </w:rPr>
        <w:t xml:space="preserve">                           </w:t>
      </w:r>
      <w:proofErr w:type="spellStart"/>
      <w:r w:rsidRPr="0012251A">
        <w:rPr>
          <w:sz w:val="24"/>
          <w:szCs w:val="24"/>
          <w:lang w:val="en-US"/>
        </w:rPr>
        <w:t>oshibka</w:t>
      </w:r>
      <w:proofErr w:type="spellEnd"/>
      <w:r w:rsidRPr="0012251A">
        <w:rPr>
          <w:sz w:val="24"/>
          <w:szCs w:val="24"/>
        </w:rPr>
        <w:t>_</w:t>
      </w:r>
      <w:r w:rsidRPr="0012251A">
        <w:rPr>
          <w:sz w:val="24"/>
          <w:szCs w:val="24"/>
          <w:lang w:val="en-US"/>
        </w:rPr>
        <w:t>model</w:t>
      </w:r>
      <w:r w:rsidRPr="0012251A">
        <w:rPr>
          <w:sz w:val="24"/>
          <w:szCs w:val="24"/>
        </w:rPr>
        <w:t xml:space="preserve">      </w:t>
      </w:r>
      <w:proofErr w:type="spellStart"/>
      <w:r w:rsidRPr="0012251A">
        <w:rPr>
          <w:sz w:val="24"/>
          <w:szCs w:val="24"/>
          <w:lang w:val="en-US"/>
        </w:rPr>
        <w:t>Prognos</w:t>
      </w:r>
      <w:proofErr w:type="spellEnd"/>
    </w:p>
    <w:p w14:paraId="027AFC26" w14:textId="54387F71" w:rsidR="0012251A" w:rsidRPr="0012251A" w:rsidRDefault="0012251A" w:rsidP="0012251A">
      <w:pPr>
        <w:rPr>
          <w:sz w:val="24"/>
          <w:szCs w:val="24"/>
          <w:lang w:val="en-US"/>
        </w:rPr>
      </w:pPr>
      <w:r w:rsidRPr="0012251A">
        <w:rPr>
          <w:sz w:val="24"/>
          <w:szCs w:val="24"/>
          <w:lang w:val="en-US"/>
        </w:rPr>
        <w:t>0   Linear Regression                 0.041325          0.749852</w:t>
      </w:r>
    </w:p>
    <w:p w14:paraId="4327FAF2" w14:textId="6F9F7AD7" w:rsidR="0012251A" w:rsidRPr="0012251A" w:rsidRDefault="0012251A" w:rsidP="0012251A">
      <w:pPr>
        <w:rPr>
          <w:sz w:val="24"/>
          <w:szCs w:val="24"/>
          <w:lang w:val="en-US"/>
        </w:rPr>
      </w:pPr>
      <w:r w:rsidRPr="0012251A">
        <w:rPr>
          <w:sz w:val="24"/>
          <w:szCs w:val="24"/>
          <w:lang w:val="en-US"/>
        </w:rPr>
        <w:t>1   Random Forest                     0.050681           0.650040</w:t>
      </w:r>
    </w:p>
    <w:p w14:paraId="6FD2F825" w14:textId="167DFD47" w:rsidR="0012251A" w:rsidRPr="0012251A" w:rsidRDefault="0012251A" w:rsidP="0012251A">
      <w:pPr>
        <w:rPr>
          <w:sz w:val="24"/>
          <w:szCs w:val="24"/>
          <w:lang w:val="en-US"/>
        </w:rPr>
      </w:pPr>
      <w:r w:rsidRPr="0012251A">
        <w:rPr>
          <w:sz w:val="24"/>
          <w:szCs w:val="24"/>
          <w:lang w:val="en-US"/>
        </w:rPr>
        <w:t xml:space="preserve">2   </w:t>
      </w:r>
      <w:proofErr w:type="spellStart"/>
      <w:r w:rsidRPr="0012251A">
        <w:rPr>
          <w:sz w:val="24"/>
          <w:szCs w:val="24"/>
          <w:lang w:val="en-US"/>
        </w:rPr>
        <w:t>KNeighborsRegressor</w:t>
      </w:r>
      <w:proofErr w:type="spellEnd"/>
      <w:r w:rsidRPr="0012251A">
        <w:rPr>
          <w:sz w:val="24"/>
          <w:szCs w:val="24"/>
          <w:lang w:val="en-US"/>
        </w:rPr>
        <w:t xml:space="preserve">          0.062189           0.449477</w:t>
      </w:r>
    </w:p>
    <w:p w14:paraId="0B86994F" w14:textId="58C60D86" w:rsidR="0012251A" w:rsidRPr="0012251A" w:rsidRDefault="0012251A" w:rsidP="0012251A">
      <w:pPr>
        <w:rPr>
          <w:sz w:val="24"/>
          <w:szCs w:val="24"/>
          <w:lang w:val="en-US"/>
        </w:rPr>
      </w:pPr>
      <w:r w:rsidRPr="0012251A">
        <w:rPr>
          <w:sz w:val="24"/>
          <w:szCs w:val="24"/>
          <w:lang w:val="en-US"/>
        </w:rPr>
        <w:t>3   Random Forest (opt)           0.048025            0.675997</w:t>
      </w:r>
    </w:p>
    <w:p w14:paraId="5BF0C03C" w14:textId="6D15D344" w:rsidR="00DF3CDD" w:rsidRPr="0012251A" w:rsidRDefault="0012251A" w:rsidP="0012251A">
      <w:pPr>
        <w:rPr>
          <w:sz w:val="24"/>
          <w:szCs w:val="24"/>
          <w:lang w:val="en-US"/>
        </w:rPr>
      </w:pPr>
      <w:r w:rsidRPr="0012251A">
        <w:rPr>
          <w:sz w:val="24"/>
          <w:szCs w:val="24"/>
          <w:lang w:val="en-US"/>
        </w:rPr>
        <w:t xml:space="preserve">4  </w:t>
      </w:r>
      <w:proofErr w:type="spellStart"/>
      <w:r w:rsidRPr="0012251A">
        <w:rPr>
          <w:sz w:val="24"/>
          <w:szCs w:val="24"/>
          <w:lang w:val="en-US"/>
        </w:rPr>
        <w:t>KNeighborsRegressor</w:t>
      </w:r>
      <w:proofErr w:type="spellEnd"/>
      <w:r w:rsidRPr="0012251A">
        <w:rPr>
          <w:sz w:val="24"/>
          <w:szCs w:val="24"/>
          <w:lang w:val="en-US"/>
        </w:rPr>
        <w:t xml:space="preserve">(opt)  0.058951         </w:t>
      </w:r>
      <w:r w:rsidRPr="00273EEF">
        <w:rPr>
          <w:sz w:val="24"/>
          <w:szCs w:val="24"/>
          <w:lang w:val="en-US"/>
        </w:rPr>
        <w:t xml:space="preserve">   </w:t>
      </w:r>
      <w:r w:rsidRPr="0012251A">
        <w:rPr>
          <w:sz w:val="24"/>
          <w:szCs w:val="24"/>
          <w:lang w:val="en-US"/>
        </w:rPr>
        <w:t>0.535484</w:t>
      </w:r>
    </w:p>
    <w:p w14:paraId="3E0B9BD5" w14:textId="77777777" w:rsidR="00DF3CDD" w:rsidRPr="0012251A" w:rsidRDefault="00DF3CDD" w:rsidP="00DF3CDD">
      <w:pPr>
        <w:rPr>
          <w:lang w:val="en-US"/>
        </w:rPr>
      </w:pPr>
    </w:p>
    <w:p w14:paraId="5E6612A5" w14:textId="4A73A06F" w:rsidR="00DF3CDD" w:rsidRPr="0012251A" w:rsidRDefault="00DF3CDD" w:rsidP="00DF3CDD">
      <w:pPr>
        <w:rPr>
          <w:lang w:val="en-US"/>
        </w:rPr>
      </w:pPr>
    </w:p>
    <w:p w14:paraId="3E652FC2" w14:textId="42D4E07F" w:rsidR="00DF3CDD" w:rsidRPr="002A58BA" w:rsidRDefault="00DF3CDD" w:rsidP="00DF3CDD">
      <w:pPr>
        <w:rPr>
          <w:rFonts w:ascii="Times New Roman" w:hAnsi="Times New Roman" w:cs="Times New Roman"/>
        </w:rPr>
      </w:pPr>
      <w:r w:rsidRPr="002A58BA">
        <w:rPr>
          <w:rFonts w:ascii="Times New Roman" w:hAnsi="Times New Roman" w:cs="Times New Roman"/>
        </w:rPr>
        <w:t>Средняя абсолютная ошибка (</w:t>
      </w:r>
      <w:r w:rsidRPr="002A58BA">
        <w:rPr>
          <w:rFonts w:ascii="Times New Roman" w:hAnsi="Times New Roman" w:cs="Times New Roman"/>
          <w:lang w:val="en-US"/>
        </w:rPr>
        <w:t>mean</w:t>
      </w:r>
      <w:r w:rsidRPr="002A58BA">
        <w:rPr>
          <w:rFonts w:ascii="Times New Roman" w:hAnsi="Times New Roman" w:cs="Times New Roman"/>
        </w:rPr>
        <w:t>_</w:t>
      </w:r>
      <w:r w:rsidRPr="002A58BA">
        <w:rPr>
          <w:rFonts w:ascii="Times New Roman" w:hAnsi="Times New Roman" w:cs="Times New Roman"/>
          <w:lang w:val="en-US"/>
        </w:rPr>
        <w:t>absolute</w:t>
      </w:r>
      <w:r w:rsidRPr="002A58BA">
        <w:rPr>
          <w:rFonts w:ascii="Times New Roman" w:hAnsi="Times New Roman" w:cs="Times New Roman"/>
        </w:rPr>
        <w:t>_</w:t>
      </w:r>
      <w:r w:rsidRPr="002A58BA">
        <w:rPr>
          <w:rFonts w:ascii="Times New Roman" w:hAnsi="Times New Roman" w:cs="Times New Roman"/>
          <w:lang w:val="en-US"/>
        </w:rPr>
        <w:t>error</w:t>
      </w:r>
      <w:r w:rsidRPr="002A58BA">
        <w:rPr>
          <w:rFonts w:ascii="Times New Roman" w:hAnsi="Times New Roman" w:cs="Times New Roman"/>
        </w:rPr>
        <w:t xml:space="preserve">) для всех моделей находится </w:t>
      </w:r>
      <w:r w:rsidR="0012251A">
        <w:rPr>
          <w:rFonts w:ascii="Times New Roman" w:hAnsi="Times New Roman" w:cs="Times New Roman"/>
        </w:rPr>
        <w:t>в интервале от 0</w:t>
      </w:r>
      <w:r w:rsidR="00314382">
        <w:rPr>
          <w:rFonts w:ascii="Times New Roman" w:hAnsi="Times New Roman" w:cs="Times New Roman"/>
        </w:rPr>
        <w:t>,</w:t>
      </w:r>
      <w:r w:rsidR="0012251A">
        <w:rPr>
          <w:rFonts w:ascii="Times New Roman" w:hAnsi="Times New Roman" w:cs="Times New Roman"/>
        </w:rPr>
        <w:t>04 до 0</w:t>
      </w:r>
      <w:r w:rsidR="00314382">
        <w:rPr>
          <w:rFonts w:ascii="Times New Roman" w:hAnsi="Times New Roman" w:cs="Times New Roman"/>
        </w:rPr>
        <w:t>,</w:t>
      </w:r>
      <w:r w:rsidR="0012251A">
        <w:rPr>
          <w:rFonts w:ascii="Times New Roman" w:hAnsi="Times New Roman" w:cs="Times New Roman"/>
        </w:rPr>
        <w:t>06</w:t>
      </w:r>
      <w:r w:rsidRPr="002A58BA">
        <w:rPr>
          <w:rFonts w:ascii="Times New Roman" w:hAnsi="Times New Roman" w:cs="Times New Roman"/>
        </w:rPr>
        <w:t>.</w:t>
      </w:r>
    </w:p>
    <w:p w14:paraId="15C02BF2" w14:textId="61BD1D3B" w:rsidR="00410613" w:rsidRDefault="00DF3CDD" w:rsidP="00410613">
      <w:pPr>
        <w:rPr>
          <w:rFonts w:ascii="Times New Roman" w:hAnsi="Times New Roman" w:cs="Times New Roman"/>
        </w:rPr>
      </w:pPr>
      <w:r w:rsidRPr="002A58BA">
        <w:rPr>
          <w:rFonts w:ascii="Times New Roman" w:hAnsi="Times New Roman" w:cs="Times New Roman"/>
        </w:rPr>
        <w:t>Коэффициент детерминации (</w:t>
      </w:r>
      <w:r w:rsidRPr="002A58BA">
        <w:rPr>
          <w:rFonts w:ascii="Times New Roman" w:hAnsi="Times New Roman" w:cs="Times New Roman"/>
          <w:lang w:val="en-US"/>
        </w:rPr>
        <w:t>r</w:t>
      </w:r>
      <w:r w:rsidRPr="002A58BA">
        <w:rPr>
          <w:rFonts w:ascii="Times New Roman" w:hAnsi="Times New Roman" w:cs="Times New Roman"/>
        </w:rPr>
        <w:t>2_</w:t>
      </w:r>
      <w:r w:rsidRPr="002A58BA">
        <w:rPr>
          <w:rFonts w:ascii="Times New Roman" w:hAnsi="Times New Roman" w:cs="Times New Roman"/>
          <w:lang w:val="en-US"/>
        </w:rPr>
        <w:t>score</w:t>
      </w:r>
      <w:r w:rsidRPr="002A58BA">
        <w:rPr>
          <w:rFonts w:ascii="Times New Roman" w:hAnsi="Times New Roman" w:cs="Times New Roman"/>
        </w:rPr>
        <w:t xml:space="preserve">) принимает значения </w:t>
      </w:r>
      <w:r w:rsidR="00314382">
        <w:rPr>
          <w:rFonts w:ascii="Times New Roman" w:hAnsi="Times New Roman" w:cs="Times New Roman"/>
        </w:rPr>
        <w:t xml:space="preserve">от 0,4 до 0,7 </w:t>
      </w:r>
      <w:r w:rsidRPr="002A58BA">
        <w:rPr>
          <w:rFonts w:ascii="Times New Roman" w:hAnsi="Times New Roman" w:cs="Times New Roman"/>
        </w:rPr>
        <w:t xml:space="preserve">для всех </w:t>
      </w:r>
      <w:r w:rsidR="00314382">
        <w:rPr>
          <w:rFonts w:ascii="Times New Roman" w:hAnsi="Times New Roman" w:cs="Times New Roman"/>
        </w:rPr>
        <w:t xml:space="preserve">рассматриваемых </w:t>
      </w:r>
      <w:r w:rsidRPr="002A58BA">
        <w:rPr>
          <w:rFonts w:ascii="Times New Roman" w:hAnsi="Times New Roman" w:cs="Times New Roman"/>
        </w:rPr>
        <w:t>моделей.</w:t>
      </w:r>
      <w:bookmarkStart w:id="12" w:name="_Toc106375641"/>
    </w:p>
    <w:p w14:paraId="2F1752B3" w14:textId="77777777" w:rsidR="00273EEF" w:rsidRDefault="00273EEF" w:rsidP="00410613">
      <w:pPr>
        <w:rPr>
          <w:rFonts w:ascii="Times New Roman" w:hAnsi="Times New Roman" w:cs="Times New Roman"/>
        </w:rPr>
      </w:pPr>
    </w:p>
    <w:p w14:paraId="75D6A8B4" w14:textId="744D1497" w:rsidR="00DF3CDD" w:rsidRPr="00410613" w:rsidRDefault="002A58BA" w:rsidP="00410613">
      <w:pPr>
        <w:rPr>
          <w:rFonts w:ascii="Times New Roman" w:hAnsi="Times New Roman" w:cs="Times New Roman"/>
          <w:b/>
          <w:bCs/>
        </w:rPr>
      </w:pPr>
      <w:r w:rsidRPr="00410613">
        <w:rPr>
          <w:rFonts w:ascii="Times New Roman" w:hAnsi="Times New Roman" w:cs="Times New Roman"/>
          <w:b/>
          <w:bCs/>
        </w:rPr>
        <w:t>1.4.</w:t>
      </w:r>
      <w:r w:rsidR="00A17861">
        <w:rPr>
          <w:rFonts w:ascii="Times New Roman" w:hAnsi="Times New Roman" w:cs="Times New Roman"/>
          <w:b/>
          <w:bCs/>
        </w:rPr>
        <w:t>2</w:t>
      </w:r>
      <w:r w:rsidR="00DF3CDD" w:rsidRPr="00410613">
        <w:rPr>
          <w:rFonts w:ascii="Times New Roman" w:hAnsi="Times New Roman" w:cs="Times New Roman"/>
          <w:b/>
          <w:bCs/>
        </w:rPr>
        <w:t xml:space="preserve"> Разведочный анализ данных</w:t>
      </w:r>
      <w:bookmarkEnd w:id="12"/>
    </w:p>
    <w:p w14:paraId="47130976" w14:textId="77777777" w:rsidR="00DF3CDD" w:rsidRPr="002A58BA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>Для разведочного анализа данных использованы методы описательной статистики.</w:t>
      </w:r>
    </w:p>
    <w:p w14:paraId="405EC850" w14:textId="1C7B8275" w:rsidR="00DF3CDD" w:rsidRPr="002A58BA" w:rsidRDefault="00DF3CDD" w:rsidP="00DF3CDD">
      <w:pPr>
        <w:rPr>
          <w:rFonts w:ascii="Times New Roman" w:hAnsi="Times New Roman" w:cs="Times New Roman"/>
          <w:iCs/>
        </w:rPr>
      </w:pPr>
      <w:proofErr w:type="spellStart"/>
      <w:r w:rsidRPr="002A58BA">
        <w:rPr>
          <w:rFonts w:ascii="Times New Roman" w:hAnsi="Times New Roman" w:cs="Times New Roman"/>
          <w:iCs/>
        </w:rPr>
        <w:t>Датасет</w:t>
      </w:r>
      <w:proofErr w:type="spellEnd"/>
      <w:r w:rsidRPr="002A58BA">
        <w:rPr>
          <w:rFonts w:ascii="Times New Roman" w:hAnsi="Times New Roman" w:cs="Times New Roman"/>
          <w:iCs/>
        </w:rPr>
        <w:t xml:space="preserve"> был проверен на наличие пропусков в значениях (команда </w:t>
      </w:r>
      <w:r w:rsidR="00410613" w:rsidRPr="00314382">
        <w:rPr>
          <w:rFonts w:ascii="Times New Roman" w:hAnsi="Times New Roman" w:cs="Times New Roman"/>
          <w:iCs/>
          <w:lang w:val="en-US"/>
        </w:rPr>
        <w:t>fail</w:t>
      </w:r>
      <w:r w:rsidR="00410613" w:rsidRPr="00314382">
        <w:rPr>
          <w:rFonts w:ascii="Times New Roman" w:hAnsi="Times New Roman" w:cs="Times New Roman"/>
          <w:iCs/>
        </w:rPr>
        <w:t>.</w:t>
      </w:r>
      <w:proofErr w:type="spellStart"/>
      <w:r w:rsidRPr="00314382">
        <w:rPr>
          <w:rFonts w:ascii="Times New Roman" w:hAnsi="Times New Roman" w:cs="Times New Roman"/>
          <w:iCs/>
        </w:rPr>
        <w:t>isna</w:t>
      </w:r>
      <w:proofErr w:type="spellEnd"/>
      <w:r w:rsidRPr="00314382">
        <w:rPr>
          <w:rFonts w:ascii="Times New Roman" w:hAnsi="Times New Roman" w:cs="Times New Roman"/>
          <w:iCs/>
        </w:rPr>
        <w:t>().</w:t>
      </w:r>
      <w:proofErr w:type="spellStart"/>
      <w:r w:rsidRPr="00314382">
        <w:rPr>
          <w:rFonts w:ascii="Times New Roman" w:hAnsi="Times New Roman" w:cs="Times New Roman"/>
          <w:iCs/>
        </w:rPr>
        <w:t>sum</w:t>
      </w:r>
      <w:proofErr w:type="spellEnd"/>
      <w:r w:rsidRPr="00314382">
        <w:rPr>
          <w:rFonts w:ascii="Times New Roman" w:hAnsi="Times New Roman" w:cs="Times New Roman"/>
          <w:iCs/>
        </w:rPr>
        <w:t>()).</w:t>
      </w:r>
      <w:r w:rsidRPr="002A58BA">
        <w:rPr>
          <w:rFonts w:ascii="Times New Roman" w:hAnsi="Times New Roman" w:cs="Times New Roman"/>
          <w:iCs/>
        </w:rPr>
        <w:t xml:space="preserve"> Пропусков обнаружено не было.</w:t>
      </w:r>
    </w:p>
    <w:p w14:paraId="0F3773BE" w14:textId="77777777" w:rsidR="00DF3CDD" w:rsidRPr="002A58BA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lastRenderedPageBreak/>
        <w:t xml:space="preserve">Команда </w:t>
      </w:r>
      <w:r w:rsidRPr="002A58BA">
        <w:rPr>
          <w:rFonts w:ascii="Times New Roman" w:hAnsi="Times New Roman" w:cs="Times New Roman"/>
          <w:iCs/>
          <w:lang w:val="en-US"/>
        </w:rPr>
        <w:t>Describe</w:t>
      </w:r>
      <w:r w:rsidRPr="002A58BA">
        <w:rPr>
          <w:rFonts w:ascii="Times New Roman" w:hAnsi="Times New Roman" w:cs="Times New Roman"/>
          <w:iCs/>
        </w:rPr>
        <w:t xml:space="preserve"> () позволила выявить наличие дискретной величины, принимающей значения 0 и 90 (параметр «Угол нашивки»), а также основные значения для всех параметров.</w:t>
      </w:r>
    </w:p>
    <w:p w14:paraId="5D5FE8DC" w14:textId="0862A0BC" w:rsidR="00DF3CDD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>С помощью построения гистограмм было выявлено распределение величин, близкое к нормальному, для большей части параметров (исключение составили: поверхностная плотность – распределение со смещением вправо; угол нашивки – дискретная величина, график оказался не показателен).</w:t>
      </w:r>
    </w:p>
    <w:p w14:paraId="4ABCFA27" w14:textId="464DB77F" w:rsidR="00410613" w:rsidRPr="00410613" w:rsidRDefault="00314382" w:rsidP="00314382">
      <w:pPr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Рисунок 2- График гистограмм</w:t>
      </w:r>
    </w:p>
    <w:p w14:paraId="00A406AB" w14:textId="41394FB2" w:rsidR="00410613" w:rsidRPr="002A58BA" w:rsidRDefault="00410613" w:rsidP="00DF3CDD">
      <w:pPr>
        <w:rPr>
          <w:rFonts w:ascii="Times New Roman" w:hAnsi="Times New Roman" w:cs="Times New Roman"/>
          <w:iCs/>
        </w:rPr>
      </w:pPr>
      <w:r>
        <w:rPr>
          <w:iCs/>
          <w:noProof/>
          <w:lang w:eastAsia="ru-RU"/>
        </w:rPr>
        <w:drawing>
          <wp:inline distT="0" distB="0" distL="0" distR="0" wp14:anchorId="37E9DF82" wp14:editId="271472C4">
            <wp:extent cx="4753610" cy="363533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363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802A" w14:textId="77777777" w:rsidR="009914F9" w:rsidRDefault="009914F9" w:rsidP="00DF3CDD">
      <w:pPr>
        <w:rPr>
          <w:rFonts w:ascii="Times New Roman" w:hAnsi="Times New Roman" w:cs="Times New Roman"/>
          <w:iCs/>
        </w:rPr>
      </w:pPr>
    </w:p>
    <w:p w14:paraId="4ACB0983" w14:textId="2CCC76F1" w:rsidR="009914F9" w:rsidRDefault="009914F9" w:rsidP="00DF3CDD">
      <w:pPr>
        <w:rPr>
          <w:rFonts w:ascii="Times New Roman" w:hAnsi="Times New Roman" w:cs="Times New Roman"/>
          <w:iCs/>
        </w:rPr>
      </w:pPr>
    </w:p>
    <w:p w14:paraId="3AFBD431" w14:textId="6A083111" w:rsidR="00273EEF" w:rsidRDefault="00273EEF" w:rsidP="00DF3CDD">
      <w:pPr>
        <w:rPr>
          <w:rFonts w:ascii="Times New Roman" w:hAnsi="Times New Roman" w:cs="Times New Roman"/>
          <w:iCs/>
        </w:rPr>
      </w:pPr>
    </w:p>
    <w:p w14:paraId="574F4E23" w14:textId="18758350" w:rsidR="00273EEF" w:rsidRDefault="00273EEF" w:rsidP="00DF3CDD">
      <w:pPr>
        <w:rPr>
          <w:rFonts w:ascii="Times New Roman" w:hAnsi="Times New Roman" w:cs="Times New Roman"/>
          <w:iCs/>
        </w:rPr>
      </w:pPr>
    </w:p>
    <w:p w14:paraId="6F3B4B6F" w14:textId="77777777" w:rsidR="00273EEF" w:rsidRDefault="00273EEF" w:rsidP="00DF3CDD">
      <w:pPr>
        <w:rPr>
          <w:rFonts w:ascii="Times New Roman" w:hAnsi="Times New Roman" w:cs="Times New Roman"/>
          <w:iCs/>
        </w:rPr>
      </w:pPr>
    </w:p>
    <w:p w14:paraId="20B93C64" w14:textId="77777777" w:rsidR="009914F9" w:rsidRDefault="009914F9" w:rsidP="00DF3CDD">
      <w:pPr>
        <w:rPr>
          <w:rFonts w:ascii="Times New Roman" w:hAnsi="Times New Roman" w:cs="Times New Roman"/>
          <w:iCs/>
        </w:rPr>
      </w:pPr>
    </w:p>
    <w:p w14:paraId="08CCEFDE" w14:textId="6A38D110" w:rsidR="00DF3CDD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>С помощью диаграммы «ящик</w:t>
      </w:r>
      <w:r w:rsidR="00410613">
        <w:rPr>
          <w:rFonts w:ascii="Times New Roman" w:hAnsi="Times New Roman" w:cs="Times New Roman"/>
          <w:iCs/>
        </w:rPr>
        <w:t>и</w:t>
      </w:r>
      <w:r w:rsidRPr="002A58BA">
        <w:rPr>
          <w:rFonts w:ascii="Times New Roman" w:hAnsi="Times New Roman" w:cs="Times New Roman"/>
          <w:iCs/>
        </w:rPr>
        <w:t xml:space="preserve"> с усами» для всех параметров были выявлены выбросы.</w:t>
      </w:r>
    </w:p>
    <w:p w14:paraId="79A93C25" w14:textId="13AB5470" w:rsidR="009914F9" w:rsidRPr="002A58BA" w:rsidRDefault="00314382" w:rsidP="00314382">
      <w:pPr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Рисунок 3- График диаграмм «ящик с усами»</w:t>
      </w:r>
    </w:p>
    <w:p w14:paraId="391AC641" w14:textId="18ECC85E" w:rsidR="00DF3CDD" w:rsidRDefault="00410613" w:rsidP="009914F9">
      <w:pPr>
        <w:ind w:left="142" w:firstLine="0"/>
        <w:jc w:val="center"/>
        <w:rPr>
          <w:iCs/>
        </w:rPr>
      </w:pPr>
      <w:r>
        <w:rPr>
          <w:iCs/>
          <w:noProof/>
          <w:lang w:eastAsia="ru-RU"/>
        </w:rPr>
        <w:lastRenderedPageBreak/>
        <w:drawing>
          <wp:inline distT="0" distB="0" distL="0" distR="0" wp14:anchorId="72A0B256" wp14:editId="009A33D7">
            <wp:extent cx="5940425" cy="418429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709" cy="419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54D6" w14:textId="7AFFE633" w:rsidR="00DF3CDD" w:rsidRDefault="00DF3CDD" w:rsidP="00DF3CDD">
      <w:pPr>
        <w:jc w:val="center"/>
        <w:rPr>
          <w:iCs/>
        </w:rPr>
      </w:pPr>
    </w:p>
    <w:p w14:paraId="67441C9B" w14:textId="31DF112E" w:rsidR="00DF3CDD" w:rsidRPr="002A58BA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>Выбросы наблюдаются по всем параметрам, кроме угла нашивки, т.к. данный параметр принимает дискретные значения и диаграмма «ящик с усами» для него не показательна</w:t>
      </w:r>
      <w:r w:rsidR="009914F9">
        <w:rPr>
          <w:rFonts w:ascii="Times New Roman" w:hAnsi="Times New Roman" w:cs="Times New Roman"/>
          <w:iCs/>
        </w:rPr>
        <w:t xml:space="preserve"> (Рис</w:t>
      </w:r>
      <w:r w:rsidRPr="002A58BA">
        <w:rPr>
          <w:rFonts w:ascii="Times New Roman" w:hAnsi="Times New Roman" w:cs="Times New Roman"/>
          <w:iCs/>
        </w:rPr>
        <w:t>.</w:t>
      </w:r>
      <w:r w:rsidR="009914F9">
        <w:rPr>
          <w:rFonts w:ascii="Times New Roman" w:hAnsi="Times New Roman" w:cs="Times New Roman"/>
          <w:iCs/>
        </w:rPr>
        <w:t>3)</w:t>
      </w:r>
    </w:p>
    <w:p w14:paraId="3B0A4A6A" w14:textId="77777777" w:rsidR="00DF3CDD" w:rsidRPr="002A58BA" w:rsidRDefault="00DF3CDD" w:rsidP="00DF3CDD">
      <w:pPr>
        <w:rPr>
          <w:rFonts w:ascii="Times New Roman" w:hAnsi="Times New Roman" w:cs="Times New Roman"/>
          <w:iCs/>
        </w:rPr>
      </w:pPr>
      <w:r w:rsidRPr="00314382">
        <w:rPr>
          <w:rFonts w:ascii="Times New Roman" w:hAnsi="Times New Roman" w:cs="Times New Roman"/>
          <w:iCs/>
        </w:rPr>
        <w:t>Также следует отметить наличие выбросов с двух сторон (например, прочность при растяжении), наличие выбросов со стороны наименьших значения (например, содержание эпоксидных групп), наличие выбросов со стороны наибольших значений (например, шаг нашивки).</w:t>
      </w:r>
    </w:p>
    <w:p w14:paraId="14D591C3" w14:textId="4A6F264F" w:rsidR="00DF3CDD" w:rsidRPr="002A58BA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Для разведочного анализа было использовано также построение попарных графиков рассеяния точек. Графики для всех параметров показали отсутствие </w:t>
      </w:r>
      <w:r w:rsidR="009914F9">
        <w:rPr>
          <w:rFonts w:ascii="Times New Roman" w:hAnsi="Times New Roman" w:cs="Times New Roman"/>
          <w:iCs/>
        </w:rPr>
        <w:t xml:space="preserve">сильной </w:t>
      </w:r>
      <w:r w:rsidRPr="002A58BA">
        <w:rPr>
          <w:rFonts w:ascii="Times New Roman" w:hAnsi="Times New Roman" w:cs="Times New Roman"/>
          <w:iCs/>
        </w:rPr>
        <w:t xml:space="preserve">зависимости между переменными </w:t>
      </w:r>
      <w:proofErr w:type="spellStart"/>
      <w:r w:rsidRPr="002A58BA">
        <w:rPr>
          <w:rFonts w:ascii="Times New Roman" w:hAnsi="Times New Roman" w:cs="Times New Roman"/>
          <w:iCs/>
        </w:rPr>
        <w:t>датасета</w:t>
      </w:r>
      <w:proofErr w:type="spellEnd"/>
      <w:r w:rsidRPr="002A58BA">
        <w:rPr>
          <w:rFonts w:ascii="Times New Roman" w:hAnsi="Times New Roman" w:cs="Times New Roman"/>
          <w:iCs/>
        </w:rPr>
        <w:t>.</w:t>
      </w:r>
    </w:p>
    <w:p w14:paraId="6045A3BB" w14:textId="62B17814" w:rsidR="00DF3CDD" w:rsidRPr="002A58BA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На рисунке </w:t>
      </w:r>
      <w:r w:rsidR="009914F9">
        <w:rPr>
          <w:rFonts w:ascii="Times New Roman" w:hAnsi="Times New Roman" w:cs="Times New Roman"/>
          <w:iCs/>
        </w:rPr>
        <w:t xml:space="preserve">4 </w:t>
      </w:r>
      <w:r w:rsidRPr="002A58BA">
        <w:rPr>
          <w:rFonts w:ascii="Times New Roman" w:hAnsi="Times New Roman" w:cs="Times New Roman"/>
          <w:iCs/>
        </w:rPr>
        <w:t>приведена тепловая карта коэффициентов корреляции, значения которой показывают, что все полученные коэффициенты корреляции находятся в промежутке значений от - 0,2</w:t>
      </w:r>
      <w:r w:rsidR="009914F9">
        <w:rPr>
          <w:rFonts w:ascii="Times New Roman" w:hAnsi="Times New Roman" w:cs="Times New Roman"/>
          <w:iCs/>
        </w:rPr>
        <w:t>0</w:t>
      </w:r>
      <w:r w:rsidRPr="002A58BA">
        <w:rPr>
          <w:rFonts w:ascii="Times New Roman" w:hAnsi="Times New Roman" w:cs="Times New Roman"/>
          <w:iCs/>
        </w:rPr>
        <w:t xml:space="preserve"> до 0,2</w:t>
      </w:r>
      <w:r w:rsidR="009914F9">
        <w:rPr>
          <w:rFonts w:ascii="Times New Roman" w:hAnsi="Times New Roman" w:cs="Times New Roman"/>
          <w:iCs/>
        </w:rPr>
        <w:t>0</w:t>
      </w:r>
      <w:r w:rsidRPr="002A58BA">
        <w:rPr>
          <w:rFonts w:ascii="Times New Roman" w:hAnsi="Times New Roman" w:cs="Times New Roman"/>
          <w:iCs/>
        </w:rPr>
        <w:t xml:space="preserve">. Исходя из этого можно </w:t>
      </w:r>
      <w:r w:rsidR="009914F9">
        <w:rPr>
          <w:rFonts w:ascii="Times New Roman" w:hAnsi="Times New Roman" w:cs="Times New Roman"/>
          <w:iCs/>
        </w:rPr>
        <w:t>предположить</w:t>
      </w:r>
      <w:r w:rsidRPr="002A58BA">
        <w:rPr>
          <w:rFonts w:ascii="Times New Roman" w:hAnsi="Times New Roman" w:cs="Times New Roman"/>
          <w:iCs/>
        </w:rPr>
        <w:t xml:space="preserve">, что исходный </w:t>
      </w:r>
      <w:proofErr w:type="spellStart"/>
      <w:r w:rsidRPr="002A58BA">
        <w:rPr>
          <w:rFonts w:ascii="Times New Roman" w:hAnsi="Times New Roman" w:cs="Times New Roman"/>
          <w:iCs/>
        </w:rPr>
        <w:t>датасет</w:t>
      </w:r>
      <w:proofErr w:type="spellEnd"/>
      <w:r w:rsidRPr="002A58BA">
        <w:rPr>
          <w:rFonts w:ascii="Times New Roman" w:hAnsi="Times New Roman" w:cs="Times New Roman"/>
          <w:iCs/>
        </w:rPr>
        <w:t xml:space="preserve"> был предварительно обработан (либо сгенерирован) и переменные являются независимыми.</w:t>
      </w:r>
    </w:p>
    <w:p w14:paraId="73D24A33" w14:textId="77777777" w:rsidR="00314382" w:rsidRDefault="00314382" w:rsidP="00DF3CDD">
      <w:pPr>
        <w:rPr>
          <w:rFonts w:ascii="Times New Roman" w:hAnsi="Times New Roman" w:cs="Times New Roman"/>
          <w:iCs/>
        </w:rPr>
      </w:pPr>
    </w:p>
    <w:p w14:paraId="6AA7181E" w14:textId="65757365" w:rsidR="00DF3CDD" w:rsidRDefault="00314382" w:rsidP="00314382">
      <w:pPr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Рисунок 4 -Тепловая карта коэффициентов корреляции</w:t>
      </w:r>
    </w:p>
    <w:p w14:paraId="65D8E70B" w14:textId="77777777" w:rsidR="00314382" w:rsidRPr="002A58BA" w:rsidRDefault="00314382" w:rsidP="00314382">
      <w:pPr>
        <w:jc w:val="center"/>
        <w:rPr>
          <w:rFonts w:ascii="Times New Roman" w:hAnsi="Times New Roman" w:cs="Times New Roman"/>
          <w:iCs/>
        </w:rPr>
      </w:pPr>
    </w:p>
    <w:p w14:paraId="27553947" w14:textId="13049ADE" w:rsidR="00DF3CDD" w:rsidRDefault="009914F9" w:rsidP="009914F9">
      <w:pPr>
        <w:ind w:firstLine="0"/>
        <w:jc w:val="center"/>
        <w:rPr>
          <w:iCs/>
        </w:rPr>
      </w:pPr>
      <w:r>
        <w:rPr>
          <w:iCs/>
          <w:noProof/>
          <w:lang w:eastAsia="ru-RU"/>
        </w:rPr>
        <w:drawing>
          <wp:inline distT="0" distB="0" distL="0" distR="0" wp14:anchorId="2EF50237" wp14:editId="5C349ACA">
            <wp:extent cx="6210300" cy="3959225"/>
            <wp:effectExtent l="0" t="0" r="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011E" w14:textId="77777777" w:rsidR="00DF3CDD" w:rsidRDefault="00DF3CDD" w:rsidP="00DF3CDD">
      <w:pPr>
        <w:jc w:val="left"/>
        <w:rPr>
          <w:i/>
        </w:rPr>
      </w:pPr>
      <w:r>
        <w:rPr>
          <w:i/>
        </w:rPr>
        <w:br w:type="page"/>
      </w:r>
    </w:p>
    <w:p w14:paraId="2FF6B4FD" w14:textId="77777777" w:rsidR="00DF3CDD" w:rsidRPr="008904F4" w:rsidRDefault="00DF3CDD" w:rsidP="002A58BA">
      <w:pPr>
        <w:pStyle w:val="1"/>
        <w:numPr>
          <w:ilvl w:val="0"/>
          <w:numId w:val="0"/>
        </w:numPr>
      </w:pPr>
      <w:bookmarkStart w:id="13" w:name="_Toc106375642"/>
      <w:bookmarkStart w:id="14" w:name="_Toc130480198"/>
      <w:r w:rsidRPr="00A17861">
        <w:rPr>
          <w:rFonts w:ascii="Times New Roman" w:hAnsi="Times New Roman" w:cs="Times New Roman"/>
          <w:b/>
        </w:rPr>
        <w:lastRenderedPageBreak/>
        <w:t>2</w:t>
      </w:r>
      <w:r>
        <w:t xml:space="preserve"> </w:t>
      </w:r>
      <w:r w:rsidRPr="009914F9">
        <w:rPr>
          <w:rFonts w:ascii="Times New Roman" w:hAnsi="Times New Roman" w:cs="Times New Roman"/>
          <w:b/>
        </w:rPr>
        <w:t>Практическая часть</w:t>
      </w:r>
      <w:bookmarkEnd w:id="13"/>
      <w:bookmarkEnd w:id="14"/>
    </w:p>
    <w:p w14:paraId="268A26A1" w14:textId="77777777" w:rsidR="00DF3CDD" w:rsidRPr="009914F9" w:rsidRDefault="00DF3CDD" w:rsidP="002A58BA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  <w:bookmarkStart w:id="15" w:name="_Toc106375643"/>
      <w:bookmarkStart w:id="16" w:name="_Toc130480199"/>
      <w:r w:rsidRPr="00A17861">
        <w:rPr>
          <w:rFonts w:ascii="Times New Roman" w:hAnsi="Times New Roman" w:cs="Times New Roman"/>
        </w:rPr>
        <w:t>2.1</w:t>
      </w:r>
      <w:r>
        <w:t xml:space="preserve"> </w:t>
      </w:r>
      <w:r w:rsidRPr="009914F9">
        <w:rPr>
          <w:rFonts w:ascii="Times New Roman" w:hAnsi="Times New Roman" w:cs="Times New Roman"/>
        </w:rPr>
        <w:t>Предобработка данных</w:t>
      </w:r>
      <w:bookmarkEnd w:id="15"/>
      <w:bookmarkEnd w:id="16"/>
    </w:p>
    <w:p w14:paraId="5268BB90" w14:textId="50C9C414" w:rsidR="00314382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>Предобработка данных осуществлялась на основании разведочного анализа данных, который показал наличие выбросов. Для удаления выбросов был произведен расчет количества выбросов для каждого параметра, данные приведены на рисунке</w:t>
      </w:r>
      <w:r w:rsidR="00314382">
        <w:rPr>
          <w:rFonts w:ascii="Times New Roman" w:hAnsi="Times New Roman" w:cs="Times New Roman"/>
          <w:iCs/>
        </w:rPr>
        <w:t xml:space="preserve"> 5.</w:t>
      </w:r>
    </w:p>
    <w:p w14:paraId="67741CB0" w14:textId="77777777" w:rsidR="00273EEF" w:rsidRDefault="00273EEF" w:rsidP="00DF3CDD">
      <w:pPr>
        <w:rPr>
          <w:rFonts w:ascii="Times New Roman" w:hAnsi="Times New Roman" w:cs="Times New Roman"/>
          <w:iCs/>
        </w:rPr>
      </w:pPr>
    </w:p>
    <w:p w14:paraId="1CF8A45D" w14:textId="67F4476D" w:rsidR="00DF3CDD" w:rsidRDefault="00314382" w:rsidP="00314382">
      <w:pPr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Рисунок 5- Расчет количества выбросов</w:t>
      </w:r>
    </w:p>
    <w:p w14:paraId="0247511F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0 выбросов в признаке Угол нашивки, град</w:t>
      </w:r>
    </w:p>
    <w:p w14:paraId="04FFB75B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0 выбросов в признаке Шаг нашивки</w:t>
      </w:r>
    </w:p>
    <w:p w14:paraId="6129CE2A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7 выбросов в признаке Плотность нашивки</w:t>
      </w:r>
    </w:p>
    <w:p w14:paraId="1BD70342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0 выбросов в признаке Соотношение матрица-наполнитель</w:t>
      </w:r>
    </w:p>
    <w:p w14:paraId="22A4B5A6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3 выбросов в признаке Плотность, кг/м3</w:t>
      </w:r>
    </w:p>
    <w:p w14:paraId="23D95D66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2 выбросов в признаке модуль упругости, ГПа</w:t>
      </w:r>
    </w:p>
    <w:p w14:paraId="64E0DF74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2 выбросов в признаке Количество отвердителя, м.%</w:t>
      </w:r>
    </w:p>
    <w:p w14:paraId="21E95755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2 выбросов в признаке Содержание эпоксидных групп,%_2</w:t>
      </w:r>
    </w:p>
    <w:p w14:paraId="0FC82AD4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3 выбросов в признаке Температура вспышки, С_2</w:t>
      </w:r>
    </w:p>
    <w:p w14:paraId="0D1FBD6B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2 выбросов в признаке Поверхностная плотность, г/м2</w:t>
      </w:r>
    </w:p>
    <w:p w14:paraId="15B26068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0 выбросов в признаке Модуль упругости при растяжении, ГПа</w:t>
      </w:r>
    </w:p>
    <w:p w14:paraId="77292189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0 выбросов в признаке Прочность при растяжении, МПа</w:t>
      </w:r>
    </w:p>
    <w:p w14:paraId="7FF887F7" w14:textId="77777777" w:rsidR="0073129E" w:rsidRPr="0073129E" w:rsidRDefault="0073129E" w:rsidP="0073129E">
      <w:pPr>
        <w:jc w:val="left"/>
        <w:rPr>
          <w:rFonts w:ascii="Times New Roman" w:hAnsi="Times New Roman" w:cs="Times New Roman"/>
          <w:iCs/>
          <w:sz w:val="18"/>
          <w:szCs w:val="18"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>3 выбросов в признаке Потребление смолы, г/м2</w:t>
      </w:r>
    </w:p>
    <w:p w14:paraId="09C64E44" w14:textId="7C851107" w:rsidR="00DF3CDD" w:rsidRDefault="0073129E" w:rsidP="0073129E">
      <w:pPr>
        <w:jc w:val="left"/>
        <w:rPr>
          <w:iCs/>
        </w:rPr>
      </w:pPr>
      <w:r w:rsidRPr="0073129E">
        <w:rPr>
          <w:rFonts w:ascii="Times New Roman" w:hAnsi="Times New Roman" w:cs="Times New Roman"/>
          <w:iCs/>
          <w:sz w:val="18"/>
          <w:szCs w:val="18"/>
        </w:rPr>
        <w:t xml:space="preserve"> Всего 24 выброса</w:t>
      </w:r>
    </w:p>
    <w:p w14:paraId="24FACF55" w14:textId="77777777" w:rsidR="00273EEF" w:rsidRDefault="00273EEF" w:rsidP="00DF3CDD">
      <w:pPr>
        <w:rPr>
          <w:rFonts w:ascii="Times New Roman" w:hAnsi="Times New Roman" w:cs="Times New Roman"/>
          <w:iCs/>
        </w:rPr>
      </w:pPr>
    </w:p>
    <w:p w14:paraId="21B063EA" w14:textId="6C7D7B94" w:rsidR="00DF3CDD" w:rsidRPr="0073129E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Количество выбросов говорит о их незначительности, соответственно, данные значения можно удалить из </w:t>
      </w:r>
      <w:proofErr w:type="spellStart"/>
      <w:r w:rsidRPr="002A58BA">
        <w:rPr>
          <w:rFonts w:ascii="Times New Roman" w:hAnsi="Times New Roman" w:cs="Times New Roman"/>
          <w:iCs/>
        </w:rPr>
        <w:t>датасета</w:t>
      </w:r>
      <w:proofErr w:type="spellEnd"/>
      <w:r w:rsidRPr="002A58BA">
        <w:rPr>
          <w:rFonts w:ascii="Times New Roman" w:hAnsi="Times New Roman" w:cs="Times New Roman"/>
          <w:iCs/>
        </w:rPr>
        <w:t>.</w:t>
      </w:r>
      <w:r w:rsidR="0073129E" w:rsidRPr="0073129E">
        <w:rPr>
          <w:rFonts w:ascii="Times New Roman" w:hAnsi="Times New Roman" w:cs="Times New Roman"/>
          <w:iCs/>
        </w:rPr>
        <w:t xml:space="preserve"> </w:t>
      </w:r>
      <w:r w:rsidR="0073129E">
        <w:rPr>
          <w:rFonts w:ascii="Times New Roman" w:hAnsi="Times New Roman" w:cs="Times New Roman"/>
          <w:iCs/>
        </w:rPr>
        <w:t xml:space="preserve">Удаление производим с помощью метода </w:t>
      </w:r>
      <w:proofErr w:type="spellStart"/>
      <w:r w:rsidR="0073129E">
        <w:rPr>
          <w:rFonts w:ascii="Times New Roman" w:hAnsi="Times New Roman" w:cs="Times New Roman"/>
          <w:iCs/>
        </w:rPr>
        <w:t>межквартильного</w:t>
      </w:r>
      <w:proofErr w:type="spellEnd"/>
      <w:r w:rsidR="0073129E">
        <w:rPr>
          <w:rFonts w:ascii="Times New Roman" w:hAnsi="Times New Roman" w:cs="Times New Roman"/>
          <w:iCs/>
        </w:rPr>
        <w:t xml:space="preserve"> </w:t>
      </w:r>
      <w:r w:rsidR="0073129E" w:rsidRPr="00A17861">
        <w:rPr>
          <w:rFonts w:ascii="Times New Roman" w:hAnsi="Times New Roman" w:cs="Times New Roman"/>
          <w:iCs/>
        </w:rPr>
        <w:t>интервала.</w:t>
      </w:r>
    </w:p>
    <w:p w14:paraId="06F5D629" w14:textId="77777777" w:rsidR="00DF3CDD" w:rsidRPr="002A58BA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Размер </w:t>
      </w:r>
      <w:proofErr w:type="spellStart"/>
      <w:r w:rsidRPr="002A58BA">
        <w:rPr>
          <w:rFonts w:ascii="Times New Roman" w:hAnsi="Times New Roman" w:cs="Times New Roman"/>
          <w:iCs/>
        </w:rPr>
        <w:t>датасета</w:t>
      </w:r>
      <w:proofErr w:type="spellEnd"/>
      <w:r w:rsidRPr="002A58BA">
        <w:rPr>
          <w:rFonts w:ascii="Times New Roman" w:hAnsi="Times New Roman" w:cs="Times New Roman"/>
          <w:iCs/>
        </w:rPr>
        <w:t xml:space="preserve"> после удаления выбросов и проверка наличия пропусков:</w:t>
      </w:r>
    </w:p>
    <w:p w14:paraId="2025A7AE" w14:textId="3CEDA992" w:rsidR="00DF3CDD" w:rsidRPr="002A58BA" w:rsidRDefault="00DF3CDD" w:rsidP="00DF3CDD">
      <w:pPr>
        <w:pStyle w:val="af"/>
        <w:numPr>
          <w:ilvl w:val="0"/>
          <w:numId w:val="42"/>
        </w:numPr>
        <w:spacing w:line="240" w:lineRule="auto"/>
        <w:ind w:left="0" w:firstLine="709"/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Количество строк в очищенном </w:t>
      </w:r>
      <w:proofErr w:type="spellStart"/>
      <w:r w:rsidRPr="002A58BA">
        <w:rPr>
          <w:rFonts w:ascii="Times New Roman" w:hAnsi="Times New Roman" w:cs="Times New Roman"/>
          <w:iCs/>
        </w:rPr>
        <w:t>датасете</w:t>
      </w:r>
      <w:proofErr w:type="spellEnd"/>
      <w:r w:rsidRPr="002A58BA">
        <w:rPr>
          <w:rFonts w:ascii="Times New Roman" w:hAnsi="Times New Roman" w:cs="Times New Roman"/>
          <w:iCs/>
        </w:rPr>
        <w:t>: 9</w:t>
      </w:r>
      <w:r w:rsidR="0003465B" w:rsidRPr="0003465B">
        <w:rPr>
          <w:rFonts w:ascii="Times New Roman" w:hAnsi="Times New Roman" w:cs="Times New Roman"/>
          <w:iCs/>
        </w:rPr>
        <w:t>2</w:t>
      </w:r>
      <w:r w:rsidR="00314382">
        <w:rPr>
          <w:rFonts w:ascii="Times New Roman" w:hAnsi="Times New Roman" w:cs="Times New Roman"/>
          <w:iCs/>
        </w:rPr>
        <w:t>7</w:t>
      </w:r>
      <w:r w:rsidRPr="002A58BA">
        <w:rPr>
          <w:rFonts w:ascii="Times New Roman" w:hAnsi="Times New Roman" w:cs="Times New Roman"/>
          <w:iCs/>
        </w:rPr>
        <w:t>;</w:t>
      </w:r>
    </w:p>
    <w:p w14:paraId="5F9E8E4F" w14:textId="77777777" w:rsidR="00DF3CDD" w:rsidRPr="002A58BA" w:rsidRDefault="00DF3CDD" w:rsidP="00DF3CDD">
      <w:pPr>
        <w:pStyle w:val="af"/>
        <w:numPr>
          <w:ilvl w:val="0"/>
          <w:numId w:val="42"/>
        </w:numPr>
        <w:spacing w:line="240" w:lineRule="auto"/>
        <w:ind w:left="0" w:firstLine="709"/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Количество столбцов (переменных) в очищенном </w:t>
      </w:r>
      <w:proofErr w:type="spellStart"/>
      <w:r w:rsidRPr="002A58BA">
        <w:rPr>
          <w:rFonts w:ascii="Times New Roman" w:hAnsi="Times New Roman" w:cs="Times New Roman"/>
          <w:iCs/>
        </w:rPr>
        <w:t>датасете</w:t>
      </w:r>
      <w:proofErr w:type="spellEnd"/>
      <w:r w:rsidRPr="002A58BA">
        <w:rPr>
          <w:rFonts w:ascii="Times New Roman" w:hAnsi="Times New Roman" w:cs="Times New Roman"/>
          <w:iCs/>
        </w:rPr>
        <w:t>: 13;</w:t>
      </w:r>
    </w:p>
    <w:p w14:paraId="60C64D35" w14:textId="77777777" w:rsidR="00DF3CDD" w:rsidRPr="002A58BA" w:rsidRDefault="00DF3CDD" w:rsidP="00DF3CDD">
      <w:pPr>
        <w:pStyle w:val="af"/>
        <w:numPr>
          <w:ilvl w:val="0"/>
          <w:numId w:val="42"/>
        </w:numPr>
        <w:spacing w:line="240" w:lineRule="auto"/>
        <w:ind w:left="0" w:firstLine="709"/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Количество пропусков в данных очищенного </w:t>
      </w:r>
      <w:proofErr w:type="spellStart"/>
      <w:r w:rsidRPr="002A58BA">
        <w:rPr>
          <w:rFonts w:ascii="Times New Roman" w:hAnsi="Times New Roman" w:cs="Times New Roman"/>
          <w:iCs/>
        </w:rPr>
        <w:t>датасета</w:t>
      </w:r>
      <w:proofErr w:type="spellEnd"/>
      <w:r w:rsidRPr="002A58BA">
        <w:rPr>
          <w:rFonts w:ascii="Times New Roman" w:hAnsi="Times New Roman" w:cs="Times New Roman"/>
          <w:iCs/>
        </w:rPr>
        <w:t>: 0.</w:t>
      </w:r>
    </w:p>
    <w:p w14:paraId="328CC24C" w14:textId="44F0BF61" w:rsidR="00DF3CDD" w:rsidRDefault="00DF3CDD" w:rsidP="00DF3CDD">
      <w:pPr>
        <w:rPr>
          <w:rFonts w:ascii="Times New Roman" w:hAnsi="Times New Roman" w:cs="Times New Roman"/>
          <w:iCs/>
        </w:rPr>
      </w:pPr>
      <w:r w:rsidRPr="002A58BA">
        <w:rPr>
          <w:rFonts w:ascii="Times New Roman" w:hAnsi="Times New Roman" w:cs="Times New Roman"/>
          <w:iCs/>
        </w:rPr>
        <w:t xml:space="preserve">Вызов команды </w:t>
      </w:r>
      <w:r w:rsidR="0003465B">
        <w:rPr>
          <w:rFonts w:ascii="Times New Roman" w:hAnsi="Times New Roman" w:cs="Times New Roman"/>
          <w:iCs/>
          <w:lang w:val="en-US"/>
        </w:rPr>
        <w:t>fail</w:t>
      </w:r>
      <w:r w:rsidR="0003465B" w:rsidRPr="0003465B">
        <w:rPr>
          <w:rFonts w:ascii="Times New Roman" w:hAnsi="Times New Roman" w:cs="Times New Roman"/>
          <w:iCs/>
        </w:rPr>
        <w:t>_</w:t>
      </w:r>
      <w:r w:rsidR="0003465B">
        <w:rPr>
          <w:rFonts w:ascii="Times New Roman" w:hAnsi="Times New Roman" w:cs="Times New Roman"/>
          <w:iCs/>
          <w:lang w:val="en-US"/>
        </w:rPr>
        <w:t>norm</w:t>
      </w:r>
      <w:r w:rsidR="0003465B" w:rsidRPr="0003465B">
        <w:rPr>
          <w:rFonts w:ascii="Times New Roman" w:hAnsi="Times New Roman" w:cs="Times New Roman"/>
          <w:iCs/>
        </w:rPr>
        <w:t>_</w:t>
      </w:r>
      <w:r w:rsidR="0003465B">
        <w:rPr>
          <w:rFonts w:ascii="Times New Roman" w:hAnsi="Times New Roman" w:cs="Times New Roman"/>
          <w:iCs/>
          <w:lang w:val="en-US"/>
        </w:rPr>
        <w:t>d</w:t>
      </w:r>
      <w:r w:rsidRPr="002A58BA">
        <w:rPr>
          <w:rFonts w:ascii="Times New Roman" w:hAnsi="Times New Roman" w:cs="Times New Roman"/>
          <w:iCs/>
        </w:rPr>
        <w:t>.</w:t>
      </w:r>
      <w:proofErr w:type="spellStart"/>
      <w:r w:rsidRPr="002A58BA">
        <w:rPr>
          <w:rFonts w:ascii="Times New Roman" w:hAnsi="Times New Roman" w:cs="Times New Roman"/>
          <w:iCs/>
        </w:rPr>
        <w:t>describe</w:t>
      </w:r>
      <w:proofErr w:type="spellEnd"/>
      <w:r w:rsidRPr="002A58BA">
        <w:rPr>
          <w:rFonts w:ascii="Times New Roman" w:hAnsi="Times New Roman" w:cs="Times New Roman"/>
          <w:iCs/>
        </w:rPr>
        <w:t>()</w:t>
      </w:r>
      <w:r w:rsidR="0003465B" w:rsidRPr="0003465B">
        <w:rPr>
          <w:rFonts w:ascii="Times New Roman" w:hAnsi="Times New Roman" w:cs="Times New Roman"/>
          <w:iCs/>
        </w:rPr>
        <w:t>.</w:t>
      </w:r>
      <w:r w:rsidR="0003465B">
        <w:rPr>
          <w:rFonts w:ascii="Times New Roman" w:hAnsi="Times New Roman" w:cs="Times New Roman"/>
          <w:iCs/>
          <w:lang w:val="en-US"/>
        </w:rPr>
        <w:t>T</w:t>
      </w:r>
      <w:r w:rsidRPr="002A58BA">
        <w:rPr>
          <w:rFonts w:ascii="Times New Roman" w:hAnsi="Times New Roman" w:cs="Times New Roman"/>
          <w:iCs/>
        </w:rPr>
        <w:t xml:space="preserve"> для </w:t>
      </w:r>
      <w:proofErr w:type="spellStart"/>
      <w:r w:rsidRPr="002A58BA">
        <w:rPr>
          <w:rFonts w:ascii="Times New Roman" w:hAnsi="Times New Roman" w:cs="Times New Roman"/>
          <w:iCs/>
        </w:rPr>
        <w:t>датасета</w:t>
      </w:r>
      <w:proofErr w:type="spellEnd"/>
      <w:r w:rsidRPr="002A58BA">
        <w:rPr>
          <w:rFonts w:ascii="Times New Roman" w:hAnsi="Times New Roman" w:cs="Times New Roman"/>
          <w:iCs/>
        </w:rPr>
        <w:t xml:space="preserve"> показывает, что количество строк </w:t>
      </w:r>
      <w:proofErr w:type="spellStart"/>
      <w:r w:rsidRPr="002A58BA">
        <w:rPr>
          <w:rFonts w:ascii="Times New Roman" w:hAnsi="Times New Roman" w:cs="Times New Roman"/>
          <w:iCs/>
        </w:rPr>
        <w:t>датасета</w:t>
      </w:r>
      <w:proofErr w:type="spellEnd"/>
      <w:r w:rsidRPr="002A58BA">
        <w:rPr>
          <w:rFonts w:ascii="Times New Roman" w:hAnsi="Times New Roman" w:cs="Times New Roman"/>
          <w:iCs/>
        </w:rPr>
        <w:t xml:space="preserve"> уменьшилось. </w:t>
      </w:r>
      <w:proofErr w:type="spellStart"/>
      <w:r w:rsidRPr="002A58BA">
        <w:rPr>
          <w:rFonts w:ascii="Times New Roman" w:hAnsi="Times New Roman" w:cs="Times New Roman"/>
          <w:iCs/>
        </w:rPr>
        <w:t>Датасет</w:t>
      </w:r>
      <w:proofErr w:type="spellEnd"/>
      <w:r w:rsidRPr="002A58BA">
        <w:rPr>
          <w:rFonts w:ascii="Times New Roman" w:hAnsi="Times New Roman" w:cs="Times New Roman"/>
          <w:iCs/>
        </w:rPr>
        <w:t xml:space="preserve"> очищен от выбросов.</w:t>
      </w:r>
    </w:p>
    <w:p w14:paraId="572B74B9" w14:textId="77777777" w:rsidR="002A58BA" w:rsidRPr="002A58BA" w:rsidRDefault="002A58BA" w:rsidP="00DF3CDD">
      <w:pPr>
        <w:rPr>
          <w:rFonts w:ascii="Times New Roman" w:hAnsi="Times New Roman" w:cs="Times New Roman"/>
          <w:iCs/>
        </w:rPr>
      </w:pPr>
    </w:p>
    <w:p w14:paraId="024DE656" w14:textId="77777777" w:rsidR="00314382" w:rsidRDefault="00314382" w:rsidP="00DF3CDD">
      <w:pPr>
        <w:rPr>
          <w:rFonts w:ascii="Times New Roman" w:hAnsi="Times New Roman" w:cs="Times New Roman"/>
          <w:color w:val="212121"/>
          <w:shd w:val="clear" w:color="auto" w:fill="FFFFFF"/>
        </w:rPr>
      </w:pPr>
    </w:p>
    <w:p w14:paraId="584FE8C4" w14:textId="048F2367" w:rsidR="001F1FC7" w:rsidRDefault="0003465B" w:rsidP="00DF3CDD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03465B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Рассмотрим метод функционального факторного анализа для поиска скрытых факторов, влияющих на свойства композита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. </w:t>
      </w:r>
    </w:p>
    <w:p w14:paraId="55722EAC" w14:textId="57B36656" w:rsidR="0003465B" w:rsidRDefault="0003465B" w:rsidP="00DF3CDD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 xml:space="preserve">Для этого измерим пригодность данных для факторного анализа </w:t>
      </w:r>
      <w:r w:rsidR="00E8605C">
        <w:rPr>
          <w:rFonts w:ascii="Times New Roman" w:hAnsi="Times New Roman" w:cs="Times New Roman"/>
          <w:color w:val="212121"/>
          <w:shd w:val="clear" w:color="auto" w:fill="FFFFFF"/>
        </w:rPr>
        <w:br/>
      </w:r>
      <w:r w:rsidRPr="0003465B">
        <w:rPr>
          <w:rFonts w:ascii="Times New Roman" w:hAnsi="Times New Roman" w:cs="Times New Roman"/>
          <w:color w:val="212121"/>
          <w:shd w:val="clear" w:color="auto" w:fill="FFFFFF"/>
        </w:rPr>
        <w:t>(Тест Кайзера-Мейера-</w:t>
      </w:r>
      <w:proofErr w:type="spellStart"/>
      <w:r w:rsidR="00E8605C" w:rsidRPr="0003465B">
        <w:rPr>
          <w:rFonts w:ascii="Times New Roman" w:hAnsi="Times New Roman" w:cs="Times New Roman"/>
          <w:color w:val="212121"/>
          <w:shd w:val="clear" w:color="auto" w:fill="FFFFFF"/>
        </w:rPr>
        <w:t>Олкина</w:t>
      </w:r>
      <w:proofErr w:type="spellEnd"/>
      <w:r w:rsidR="00E8605C" w:rsidRPr="0003465B">
        <w:rPr>
          <w:rFonts w:ascii="Times New Roman" w:hAnsi="Times New Roman" w:cs="Times New Roman"/>
          <w:color w:val="212121"/>
          <w:shd w:val="clear" w:color="auto" w:fill="FFFFFF"/>
        </w:rPr>
        <w:t>)</w:t>
      </w:r>
      <w:r w:rsidR="00E8605C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Pr="0003465B">
        <w:rPr>
          <w:rFonts w:ascii="Times New Roman" w:hAnsi="Times New Roman" w:cs="Times New Roman"/>
          <w:color w:val="212121"/>
          <w:shd w:val="clear" w:color="auto" w:fill="FFFFFF"/>
        </w:rPr>
        <w:t xml:space="preserve">и </w:t>
      </w:r>
      <w:r w:rsidR="00E8605C" w:rsidRPr="0003465B">
        <w:rPr>
          <w:rFonts w:ascii="Times New Roman" w:hAnsi="Times New Roman" w:cs="Times New Roman"/>
          <w:color w:val="212121"/>
          <w:shd w:val="clear" w:color="auto" w:fill="FFFFFF"/>
        </w:rPr>
        <w:t>посмотрим есть</w:t>
      </w:r>
      <w:r w:rsidRPr="0003465B">
        <w:rPr>
          <w:rFonts w:ascii="Times New Roman" w:hAnsi="Times New Roman" w:cs="Times New Roman"/>
          <w:color w:val="212121"/>
          <w:shd w:val="clear" w:color="auto" w:fill="FFFFFF"/>
        </w:rPr>
        <w:t xml:space="preserve"> ли определенная избыточность между переменными, которые мы можем суммировать с помощью нескольких факторов (тест </w:t>
      </w:r>
      <w:proofErr w:type="spellStart"/>
      <w:r w:rsidRPr="0003465B">
        <w:rPr>
          <w:rFonts w:ascii="Times New Roman" w:hAnsi="Times New Roman" w:cs="Times New Roman"/>
          <w:color w:val="212121"/>
          <w:shd w:val="clear" w:color="auto" w:fill="FFFFFF"/>
        </w:rPr>
        <w:t>Бартлетта</w:t>
      </w:r>
      <w:proofErr w:type="spellEnd"/>
      <w:r w:rsidRPr="0003465B">
        <w:rPr>
          <w:rFonts w:ascii="Times New Roman" w:hAnsi="Times New Roman" w:cs="Times New Roman"/>
          <w:color w:val="212121"/>
          <w:shd w:val="clear" w:color="auto" w:fill="FFFFFF"/>
        </w:rPr>
        <w:t>)</w:t>
      </w:r>
      <w:r>
        <w:rPr>
          <w:rFonts w:ascii="Times New Roman" w:hAnsi="Times New Roman" w:cs="Times New Roman"/>
          <w:color w:val="212121"/>
          <w:shd w:val="clear" w:color="auto" w:fill="FFFFFF"/>
        </w:rPr>
        <w:t>.</w:t>
      </w:r>
    </w:p>
    <w:p w14:paraId="200F2CD8" w14:textId="0C872C9B" w:rsidR="0003465B" w:rsidRDefault="0003465B" w:rsidP="00DF3CDD">
      <w:pPr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 xml:space="preserve">Для теста </w:t>
      </w:r>
      <w:r w:rsidRPr="0003465B">
        <w:rPr>
          <w:rFonts w:ascii="Times New Roman" w:hAnsi="Times New Roman" w:cs="Times New Roman"/>
          <w:color w:val="212121"/>
          <w:shd w:val="clear" w:color="auto" w:fill="FFFFFF"/>
        </w:rPr>
        <w:t>Кайзера-Мейера-</w:t>
      </w:r>
      <w:proofErr w:type="spellStart"/>
      <w:r w:rsidRPr="0003465B">
        <w:rPr>
          <w:rFonts w:ascii="Times New Roman" w:hAnsi="Times New Roman" w:cs="Times New Roman"/>
          <w:color w:val="212121"/>
          <w:shd w:val="clear" w:color="auto" w:fill="FFFFFF"/>
        </w:rPr>
        <w:t>Олкина</w:t>
      </w:r>
      <w:proofErr w:type="spellEnd"/>
      <w:r w:rsidRPr="0003465B">
        <w:rPr>
          <w:rFonts w:ascii="Times New Roman" w:hAnsi="Times New Roman" w:cs="Times New Roman"/>
          <w:color w:val="212121"/>
          <w:shd w:val="clear" w:color="auto" w:fill="FFFFFF"/>
        </w:rPr>
        <w:t> </w:t>
      </w:r>
      <w:r>
        <w:rPr>
          <w:rFonts w:ascii="Times New Roman" w:hAnsi="Times New Roman" w:cs="Times New Roman"/>
          <w:color w:val="212121"/>
          <w:shd w:val="clear" w:color="auto" w:fill="FFFFFF"/>
        </w:rPr>
        <w:t>значения находятся в диапазоне от 0 до 1</w:t>
      </w:r>
      <w:r w:rsidR="00E8605C">
        <w:rPr>
          <w:rFonts w:ascii="Times New Roman" w:hAnsi="Times New Roman" w:cs="Times New Roman"/>
          <w:color w:val="212121"/>
          <w:shd w:val="clear" w:color="auto" w:fill="FFFFFF"/>
        </w:rPr>
        <w:t>.</w:t>
      </w:r>
      <w:r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="00E8605C">
        <w:rPr>
          <w:rFonts w:ascii="Times New Roman" w:hAnsi="Times New Roman" w:cs="Times New Roman"/>
          <w:color w:val="212121"/>
          <w:shd w:val="clear" w:color="auto" w:fill="FFFFFF"/>
        </w:rPr>
        <w:t>П</w:t>
      </w:r>
      <w:r>
        <w:rPr>
          <w:rFonts w:ascii="Times New Roman" w:hAnsi="Times New Roman" w:cs="Times New Roman"/>
          <w:color w:val="212121"/>
          <w:shd w:val="clear" w:color="auto" w:fill="FFFFFF"/>
        </w:rPr>
        <w:t>олученное значение менее 0,6 считается недостаточным.</w:t>
      </w:r>
    </w:p>
    <w:p w14:paraId="2B565C87" w14:textId="02310F52" w:rsidR="00314382" w:rsidRDefault="00314382" w:rsidP="00314382">
      <w:pPr>
        <w:jc w:val="center"/>
        <w:rPr>
          <w:rFonts w:ascii="Times New Roman" w:hAnsi="Times New Roman" w:cs="Times New Roman"/>
          <w:color w:val="212121"/>
          <w:shd w:val="clear" w:color="auto" w:fill="FFFFFF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Рисунок 6</w:t>
      </w:r>
    </w:p>
    <w:p w14:paraId="01B5C48B" w14:textId="18345B17" w:rsidR="0003465B" w:rsidRDefault="0003465B" w:rsidP="00DF3CD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0.4629014151656023-значение </w:t>
      </w:r>
      <w:r w:rsidR="0031438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КМО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полученное на исходном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датасете</w:t>
      </w:r>
      <w:proofErr w:type="spellEnd"/>
    </w:p>
    <w:p w14:paraId="182F8016" w14:textId="481D7419" w:rsidR="001F1FC7" w:rsidRDefault="001F1FC7" w:rsidP="00DF3CD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(99.322178591652, 0.05210603127433927)- </w:t>
      </w:r>
      <w:r w:rsidR="0031438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значения,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полученные для теста</w:t>
      </w:r>
      <w:r w:rsidR="00314382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/>
        <w:t xml:space="preserve">                                            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Бартлетта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.</w:t>
      </w:r>
    </w:p>
    <w:p w14:paraId="58E4718C" w14:textId="093FCC5F" w:rsidR="001F1FC7" w:rsidRPr="001F1FC7" w:rsidRDefault="001F1FC7" w:rsidP="00DF3CDD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1F1FC7">
        <w:rPr>
          <w:rFonts w:ascii="Times New Roman" w:hAnsi="Times New Roman" w:cs="Times New Roman"/>
          <w:color w:val="212121"/>
          <w:shd w:val="clear" w:color="auto" w:fill="FFFFFF"/>
        </w:rPr>
        <w:t>Полученные значения дают возможность предположить, что применение метода факторного анализа и сокращения данных не даст нам хорошего результата.</w:t>
      </w:r>
    </w:p>
    <w:p w14:paraId="2AA423AD" w14:textId="65F422B9" w:rsidR="00273EEF" w:rsidRPr="001F1FC7" w:rsidRDefault="00273EEF" w:rsidP="00273EE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  <w:bookmarkStart w:id="17" w:name="_Toc130480200"/>
      <w:r w:rsidRPr="001F1FC7">
        <w:rPr>
          <w:rFonts w:ascii="Times New Roman" w:hAnsi="Times New Roman" w:cs="Times New Roman"/>
        </w:rPr>
        <w:t xml:space="preserve">2.2 </w:t>
      </w:r>
      <w:r>
        <w:rPr>
          <w:rFonts w:ascii="Times New Roman" w:hAnsi="Times New Roman" w:cs="Times New Roman"/>
        </w:rPr>
        <w:t>Модели машинного обучения</w:t>
      </w:r>
      <w:bookmarkEnd w:id="17"/>
    </w:p>
    <w:p w14:paraId="29084002" w14:textId="6ACD7494" w:rsidR="00E53A7F" w:rsidRPr="001F1FC7" w:rsidRDefault="00E53A7F" w:rsidP="00DF3CDD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1F1FC7">
        <w:rPr>
          <w:rFonts w:ascii="Times New Roman" w:hAnsi="Times New Roman" w:cs="Times New Roman"/>
          <w:color w:val="212529"/>
          <w:shd w:val="clear" w:color="auto" w:fill="FFFFFF"/>
        </w:rPr>
        <w:t xml:space="preserve">Многие алгоритмы машинного обучения работают лучше или сходятся быстрее, когда функции находятся в относительно одинаковом масштабе и / или близки к нормальному распределению. Для этого применим метод </w:t>
      </w:r>
      <w:proofErr w:type="spellStart"/>
      <w:r w:rsidRPr="00A17861">
        <w:rPr>
          <w:rFonts w:ascii="Times New Roman" w:hAnsi="Times New Roman" w:cs="Times New Roman"/>
          <w:iCs/>
        </w:rPr>
        <w:t>MinMaxScaler</w:t>
      </w:r>
      <w:proofErr w:type="spellEnd"/>
      <w:r w:rsidRPr="001F1FC7">
        <w:rPr>
          <w:rFonts w:ascii="Times New Roman" w:hAnsi="Times New Roman" w:cs="Times New Roman"/>
          <w:color w:val="212529"/>
          <w:shd w:val="clear" w:color="auto" w:fill="FFFFFF"/>
        </w:rPr>
        <w:t xml:space="preserve"> библиотеки</w:t>
      </w:r>
      <w:r w:rsidRPr="001F1FC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1F1FC7">
        <w:rPr>
          <w:rFonts w:ascii="Times New Roman" w:hAnsi="Times New Roman" w:cs="Times New Roman"/>
          <w:color w:val="202124"/>
          <w:shd w:val="clear" w:color="auto" w:fill="FFFFFF"/>
        </w:rPr>
        <w:t>Scikit-learn</w:t>
      </w:r>
      <w:proofErr w:type="spellEnd"/>
      <w:r w:rsidRPr="001F1FC7">
        <w:rPr>
          <w:rFonts w:ascii="Times New Roman" w:hAnsi="Times New Roman" w:cs="Times New Roman"/>
          <w:color w:val="202124"/>
          <w:shd w:val="clear" w:color="auto" w:fill="FFFFFF"/>
        </w:rPr>
        <w:t>, позволяющ</w:t>
      </w:r>
      <w:r w:rsidR="00314382">
        <w:rPr>
          <w:rFonts w:ascii="Times New Roman" w:hAnsi="Times New Roman" w:cs="Times New Roman"/>
          <w:color w:val="202124"/>
          <w:shd w:val="clear" w:color="auto" w:fill="FFFFFF"/>
        </w:rPr>
        <w:t>ий</w:t>
      </w:r>
      <w:r w:rsidRPr="001F1FC7">
        <w:rPr>
          <w:rFonts w:ascii="Times New Roman" w:hAnsi="Times New Roman" w:cs="Times New Roman"/>
          <w:color w:val="202124"/>
          <w:shd w:val="clear" w:color="auto" w:fill="FFFFFF"/>
        </w:rPr>
        <w:t xml:space="preserve"> произвести Нормализацию данных перед использованием в Модели Машинного обучения, то есть </w:t>
      </w:r>
      <w:r w:rsidR="00314382">
        <w:rPr>
          <w:rFonts w:ascii="Times New Roman" w:hAnsi="Times New Roman" w:cs="Times New Roman"/>
          <w:color w:val="202124"/>
          <w:shd w:val="clear" w:color="auto" w:fill="FFFFFF"/>
        </w:rPr>
        <w:t xml:space="preserve">осуществить </w:t>
      </w:r>
      <w:r w:rsidRPr="001F1FC7">
        <w:rPr>
          <w:rFonts w:ascii="Times New Roman" w:hAnsi="Times New Roman" w:cs="Times New Roman"/>
          <w:color w:val="202124"/>
          <w:shd w:val="clear" w:color="auto" w:fill="FFFFFF"/>
        </w:rPr>
        <w:t xml:space="preserve">приведение </w:t>
      </w:r>
      <w:r w:rsidR="00314382">
        <w:rPr>
          <w:rFonts w:ascii="Times New Roman" w:hAnsi="Times New Roman" w:cs="Times New Roman"/>
          <w:color w:val="202124"/>
          <w:shd w:val="clear" w:color="auto" w:fill="FFFFFF"/>
        </w:rPr>
        <w:t>ч</w:t>
      </w:r>
      <w:r w:rsidRPr="001F1FC7">
        <w:rPr>
          <w:rFonts w:ascii="Times New Roman" w:hAnsi="Times New Roman" w:cs="Times New Roman"/>
          <w:color w:val="202124"/>
          <w:shd w:val="clear" w:color="auto" w:fill="FFFFFF"/>
        </w:rPr>
        <w:t>исловых переменных к диапазону от 0 до 1</w:t>
      </w:r>
      <w:r w:rsidR="00314382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1BFB3DE3" w14:textId="2871DF7F" w:rsidR="00DF3CDD" w:rsidRPr="001F1FC7" w:rsidRDefault="00DF3CDD" w:rsidP="00E53A7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  <w:bookmarkStart w:id="18" w:name="_Toc106375644"/>
      <w:bookmarkStart w:id="19" w:name="_Toc130480201"/>
      <w:r w:rsidRPr="001F1FC7">
        <w:rPr>
          <w:rFonts w:ascii="Times New Roman" w:hAnsi="Times New Roman" w:cs="Times New Roman"/>
        </w:rPr>
        <w:t>2.</w:t>
      </w:r>
      <w:r w:rsidR="00273EEF">
        <w:rPr>
          <w:rFonts w:ascii="Times New Roman" w:hAnsi="Times New Roman" w:cs="Times New Roman"/>
        </w:rPr>
        <w:t>3</w:t>
      </w:r>
      <w:r w:rsidRPr="001F1FC7">
        <w:rPr>
          <w:rFonts w:ascii="Times New Roman" w:hAnsi="Times New Roman" w:cs="Times New Roman"/>
        </w:rPr>
        <w:t xml:space="preserve"> Разработка и обучение модели</w:t>
      </w:r>
      <w:bookmarkEnd w:id="18"/>
      <w:bookmarkEnd w:id="19"/>
    </w:p>
    <w:p w14:paraId="1081E0F2" w14:textId="67A1401E" w:rsidR="00DF3CDD" w:rsidRPr="001F1FC7" w:rsidRDefault="00DF3CDD" w:rsidP="00DF3CDD">
      <w:pPr>
        <w:rPr>
          <w:rFonts w:ascii="Times New Roman" w:hAnsi="Times New Roman" w:cs="Times New Roman"/>
          <w:iCs/>
        </w:rPr>
      </w:pPr>
      <w:r w:rsidRPr="001F1FC7">
        <w:rPr>
          <w:rFonts w:ascii="Times New Roman" w:hAnsi="Times New Roman" w:cs="Times New Roman"/>
          <w:iCs/>
        </w:rPr>
        <w:t>В качестве моде</w:t>
      </w:r>
      <w:r w:rsidR="00E53A7F" w:rsidRPr="001F1FC7">
        <w:rPr>
          <w:rFonts w:ascii="Times New Roman" w:hAnsi="Times New Roman" w:cs="Times New Roman"/>
          <w:iCs/>
        </w:rPr>
        <w:t xml:space="preserve">ли выбрана </w:t>
      </w:r>
      <w:r w:rsidR="00314382">
        <w:rPr>
          <w:rFonts w:ascii="Times New Roman" w:hAnsi="Times New Roman" w:cs="Times New Roman"/>
          <w:iCs/>
        </w:rPr>
        <w:t>Л</w:t>
      </w:r>
      <w:r w:rsidR="00E53A7F" w:rsidRPr="001F1FC7">
        <w:rPr>
          <w:rFonts w:ascii="Times New Roman" w:hAnsi="Times New Roman" w:cs="Times New Roman"/>
          <w:iCs/>
        </w:rPr>
        <w:t xml:space="preserve">инейная регрессия, </w:t>
      </w:r>
      <w:r w:rsidR="00314382">
        <w:rPr>
          <w:rFonts w:ascii="Times New Roman" w:hAnsi="Times New Roman" w:cs="Times New Roman"/>
          <w:iCs/>
        </w:rPr>
        <w:t>С</w:t>
      </w:r>
      <w:r w:rsidRPr="001F1FC7">
        <w:rPr>
          <w:rFonts w:ascii="Times New Roman" w:hAnsi="Times New Roman" w:cs="Times New Roman"/>
          <w:iCs/>
        </w:rPr>
        <w:t>лучайный лес</w:t>
      </w:r>
      <w:r w:rsidR="00E53A7F" w:rsidRPr="001F1FC7">
        <w:rPr>
          <w:rFonts w:ascii="Times New Roman" w:hAnsi="Times New Roman" w:cs="Times New Roman"/>
          <w:iCs/>
        </w:rPr>
        <w:t xml:space="preserve"> и </w:t>
      </w:r>
      <w:r w:rsidR="00314382">
        <w:rPr>
          <w:rFonts w:ascii="Times New Roman" w:hAnsi="Times New Roman" w:cs="Times New Roman"/>
          <w:iCs/>
        </w:rPr>
        <w:br/>
      </w:r>
      <w:r w:rsidR="00E53A7F" w:rsidRPr="001F1FC7">
        <w:rPr>
          <w:rFonts w:ascii="Times New Roman" w:hAnsi="Times New Roman" w:cs="Times New Roman"/>
          <w:iCs/>
        </w:rPr>
        <w:t>К -соседей</w:t>
      </w:r>
      <w:r w:rsidRPr="001F1FC7">
        <w:rPr>
          <w:rFonts w:ascii="Times New Roman" w:hAnsi="Times New Roman" w:cs="Times New Roman"/>
          <w:iCs/>
        </w:rPr>
        <w:t>. Обучение и тестирование производилось для двух параметров: модуль упругости и прочность при растяжении (в соответствии с условиями задачи).</w:t>
      </w:r>
    </w:p>
    <w:p w14:paraId="4B9EF285" w14:textId="03477A3F" w:rsidR="00E53A7F" w:rsidRDefault="00E53A7F" w:rsidP="00DF3CDD">
      <w:pPr>
        <w:rPr>
          <w:rFonts w:ascii="Times New Roman" w:hAnsi="Times New Roman" w:cs="Times New Roman"/>
        </w:rPr>
      </w:pPr>
      <w:r w:rsidRPr="001F1FC7">
        <w:rPr>
          <w:rFonts w:ascii="Times New Roman" w:hAnsi="Times New Roman" w:cs="Times New Roman"/>
        </w:rPr>
        <w:t>Для всех рассматриваемых моделей</w:t>
      </w:r>
      <w:r w:rsidR="00DF3CDD" w:rsidRPr="001F1FC7">
        <w:rPr>
          <w:rFonts w:ascii="Times New Roman" w:hAnsi="Times New Roman" w:cs="Times New Roman"/>
        </w:rPr>
        <w:t xml:space="preserve"> был осуществлен поиск </w:t>
      </w:r>
      <w:proofErr w:type="spellStart"/>
      <w:r w:rsidR="00DF3CDD" w:rsidRPr="001F1FC7">
        <w:rPr>
          <w:rFonts w:ascii="Times New Roman" w:hAnsi="Times New Roman" w:cs="Times New Roman"/>
        </w:rPr>
        <w:t>гиперпараметров</w:t>
      </w:r>
      <w:proofErr w:type="spellEnd"/>
      <w:r w:rsidR="00DF3CDD" w:rsidRPr="001F1FC7">
        <w:rPr>
          <w:rFonts w:ascii="Times New Roman" w:hAnsi="Times New Roman" w:cs="Times New Roman"/>
        </w:rPr>
        <w:t xml:space="preserve"> модели с помощью поиска по сетке с перекрестной </w:t>
      </w:r>
      <w:r w:rsidR="00314382" w:rsidRPr="001F1FC7">
        <w:rPr>
          <w:rFonts w:ascii="Times New Roman" w:hAnsi="Times New Roman" w:cs="Times New Roman"/>
        </w:rPr>
        <w:t>проверкой,</w:t>
      </w:r>
      <w:r w:rsidRPr="001F1FC7">
        <w:rPr>
          <w:rFonts w:ascii="Times New Roman" w:hAnsi="Times New Roman" w:cs="Times New Roman"/>
        </w:rPr>
        <w:t xml:space="preserve"> </w:t>
      </w:r>
      <w:r w:rsidRPr="001F1FC7">
        <w:rPr>
          <w:rFonts w:ascii="Times New Roman" w:hAnsi="Times New Roman" w:cs="Times New Roman"/>
        </w:rPr>
        <w:lastRenderedPageBreak/>
        <w:t xml:space="preserve">с количеством блоков равным 10. Исключение составила линейная регрессия </w:t>
      </w:r>
      <w:r w:rsidR="00314382">
        <w:rPr>
          <w:rFonts w:ascii="Times New Roman" w:hAnsi="Times New Roman" w:cs="Times New Roman"/>
        </w:rPr>
        <w:br/>
      </w:r>
      <w:r w:rsidR="00314382" w:rsidRPr="001F1FC7">
        <w:rPr>
          <w:rFonts w:ascii="Times New Roman" w:hAnsi="Times New Roman" w:cs="Times New Roman"/>
        </w:rPr>
        <w:t>из-за</w:t>
      </w:r>
      <w:r w:rsidRPr="001F1FC7">
        <w:rPr>
          <w:rFonts w:ascii="Times New Roman" w:hAnsi="Times New Roman" w:cs="Times New Roman"/>
        </w:rPr>
        <w:t xml:space="preserve"> малого количества возможно изменяемых параметров.</w:t>
      </w:r>
    </w:p>
    <w:p w14:paraId="619F4F39" w14:textId="3CEC2D9F" w:rsidR="00DF3CDD" w:rsidRPr="00314382" w:rsidRDefault="00DF3CDD" w:rsidP="00DF3CDD">
      <w:pPr>
        <w:rPr>
          <w:rFonts w:ascii="Times New Roman" w:hAnsi="Times New Roman" w:cs="Times New Roman"/>
          <w:iCs/>
        </w:rPr>
      </w:pPr>
      <w:r w:rsidRPr="00314382">
        <w:rPr>
          <w:rFonts w:ascii="Times New Roman" w:hAnsi="Times New Roman" w:cs="Times New Roman"/>
        </w:rPr>
        <w:t>На рисунке 1 приведен анализ качества разработанных моделей.</w:t>
      </w:r>
    </w:p>
    <w:p w14:paraId="37AF1719" w14:textId="61FC41BC" w:rsidR="00DF3CDD" w:rsidRDefault="00DF3CDD" w:rsidP="00E53A7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  <w:bookmarkStart w:id="20" w:name="_Toc106375645"/>
      <w:bookmarkStart w:id="21" w:name="_Toc130480202"/>
      <w:r w:rsidRPr="00AF233F">
        <w:rPr>
          <w:rFonts w:ascii="Times New Roman" w:hAnsi="Times New Roman" w:cs="Times New Roman"/>
        </w:rPr>
        <w:t>2.</w:t>
      </w:r>
      <w:r w:rsidR="00273EEF">
        <w:rPr>
          <w:rFonts w:ascii="Times New Roman" w:hAnsi="Times New Roman" w:cs="Times New Roman"/>
        </w:rPr>
        <w:t>4</w:t>
      </w:r>
      <w:r w:rsidRPr="00AF233F">
        <w:rPr>
          <w:rFonts w:ascii="Times New Roman" w:hAnsi="Times New Roman" w:cs="Times New Roman"/>
        </w:rPr>
        <w:t xml:space="preserve"> Тестирование модели</w:t>
      </w:r>
      <w:bookmarkEnd w:id="20"/>
      <w:bookmarkEnd w:id="21"/>
    </w:p>
    <w:p w14:paraId="00E4606F" w14:textId="1B1169FC" w:rsidR="00AF233F" w:rsidRPr="00AF233F" w:rsidRDefault="00AF233F" w:rsidP="00AF233F">
      <w:pPr>
        <w:jc w:val="center"/>
        <w:rPr>
          <w:rFonts w:ascii="Times New Roman" w:hAnsi="Times New Roman" w:cs="Times New Roman"/>
        </w:rPr>
      </w:pPr>
      <w:r w:rsidRPr="00AF233F">
        <w:rPr>
          <w:rFonts w:ascii="Times New Roman" w:hAnsi="Times New Roman" w:cs="Times New Roman"/>
        </w:rPr>
        <w:t>Рисунок 7</w:t>
      </w:r>
    </w:p>
    <w:p w14:paraId="07870405" w14:textId="0DC25FD3" w:rsidR="00AF233F" w:rsidRPr="00AF233F" w:rsidRDefault="00AF233F" w:rsidP="00AF233F">
      <w:r>
        <w:rPr>
          <w:noProof/>
        </w:rPr>
        <w:drawing>
          <wp:inline distT="0" distB="0" distL="0" distR="0" wp14:anchorId="5AE03C32" wp14:editId="61297034">
            <wp:extent cx="5218430" cy="1633855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15E84E" w14:textId="325E5A8E" w:rsidR="00DF3CDD" w:rsidRPr="00E53A7F" w:rsidRDefault="00DF3CDD" w:rsidP="00DF3CDD">
      <w:pPr>
        <w:rPr>
          <w:rFonts w:ascii="Times New Roman" w:hAnsi="Times New Roman" w:cs="Times New Roman"/>
          <w:iCs/>
        </w:rPr>
      </w:pPr>
      <w:r w:rsidRPr="00E53A7F">
        <w:rPr>
          <w:rFonts w:ascii="Times New Roman" w:hAnsi="Times New Roman" w:cs="Times New Roman"/>
          <w:iCs/>
        </w:rPr>
        <w:t xml:space="preserve">Из </w:t>
      </w:r>
      <w:proofErr w:type="spellStart"/>
      <w:r w:rsidRPr="00E53A7F">
        <w:rPr>
          <w:rFonts w:ascii="Times New Roman" w:hAnsi="Times New Roman" w:cs="Times New Roman"/>
          <w:iCs/>
        </w:rPr>
        <w:t>датасета</w:t>
      </w:r>
      <w:proofErr w:type="spellEnd"/>
      <w:r w:rsidRPr="00E53A7F">
        <w:rPr>
          <w:rFonts w:ascii="Times New Roman" w:hAnsi="Times New Roman" w:cs="Times New Roman"/>
          <w:iCs/>
        </w:rPr>
        <w:t xml:space="preserve"> был</w:t>
      </w:r>
      <w:r w:rsidR="00AF233F">
        <w:rPr>
          <w:rFonts w:ascii="Times New Roman" w:hAnsi="Times New Roman" w:cs="Times New Roman"/>
          <w:iCs/>
        </w:rPr>
        <w:t>и</w:t>
      </w:r>
      <w:r w:rsidRPr="00E53A7F">
        <w:rPr>
          <w:rFonts w:ascii="Times New Roman" w:hAnsi="Times New Roman" w:cs="Times New Roman"/>
          <w:iCs/>
        </w:rPr>
        <w:t xml:space="preserve"> выделе</w:t>
      </w:r>
      <w:r w:rsidR="00AF233F">
        <w:rPr>
          <w:rFonts w:ascii="Times New Roman" w:hAnsi="Times New Roman" w:cs="Times New Roman"/>
          <w:iCs/>
        </w:rPr>
        <w:t>ны</w:t>
      </w:r>
      <w:r w:rsidRPr="00E53A7F">
        <w:rPr>
          <w:rFonts w:ascii="Times New Roman" w:hAnsi="Times New Roman" w:cs="Times New Roman"/>
          <w:iCs/>
        </w:rPr>
        <w:t xml:space="preserve"> прогнозируем</w:t>
      </w:r>
      <w:r w:rsidR="00AF233F">
        <w:rPr>
          <w:rFonts w:ascii="Times New Roman" w:hAnsi="Times New Roman" w:cs="Times New Roman"/>
          <w:iCs/>
        </w:rPr>
        <w:t>ые</w:t>
      </w:r>
      <w:r w:rsidRPr="00E53A7F">
        <w:rPr>
          <w:rFonts w:ascii="Times New Roman" w:hAnsi="Times New Roman" w:cs="Times New Roman"/>
          <w:iCs/>
        </w:rPr>
        <w:t xml:space="preserve"> (зависим</w:t>
      </w:r>
      <w:r w:rsidR="00AF233F">
        <w:rPr>
          <w:rFonts w:ascii="Times New Roman" w:hAnsi="Times New Roman" w:cs="Times New Roman"/>
          <w:iCs/>
        </w:rPr>
        <w:t>ые</w:t>
      </w:r>
      <w:r w:rsidRPr="00E53A7F">
        <w:rPr>
          <w:rFonts w:ascii="Times New Roman" w:hAnsi="Times New Roman" w:cs="Times New Roman"/>
          <w:iCs/>
        </w:rPr>
        <w:t>) переменн</w:t>
      </w:r>
      <w:r w:rsidR="00AF233F">
        <w:rPr>
          <w:rFonts w:ascii="Times New Roman" w:hAnsi="Times New Roman" w:cs="Times New Roman"/>
          <w:iCs/>
        </w:rPr>
        <w:t>ые</w:t>
      </w:r>
      <w:r w:rsidRPr="00E53A7F">
        <w:rPr>
          <w:rFonts w:ascii="Times New Roman" w:hAnsi="Times New Roman" w:cs="Times New Roman"/>
          <w:iCs/>
        </w:rPr>
        <w:t>. Далее, выборка была разделена на обучающую и тестовую выборки, в соответствии с условием задачи 70% (на обучение) /30% (на тестирование).</w:t>
      </w:r>
    </w:p>
    <w:p w14:paraId="0A7DEA75" w14:textId="42A79832" w:rsidR="00DF3CDD" w:rsidRPr="00AF233F" w:rsidRDefault="00DF3CDD" w:rsidP="00DF3CDD">
      <w:pPr>
        <w:rPr>
          <w:rFonts w:ascii="Times New Roman" w:hAnsi="Times New Roman" w:cs="Times New Roman"/>
          <w:iCs/>
        </w:rPr>
      </w:pPr>
      <w:r w:rsidRPr="00AF233F">
        <w:rPr>
          <w:rFonts w:ascii="Times New Roman" w:hAnsi="Times New Roman" w:cs="Times New Roman"/>
          <w:iCs/>
        </w:rPr>
        <w:t xml:space="preserve">Размер обучающей выборки: </w:t>
      </w:r>
      <w:r w:rsidR="00AF233F" w:rsidRPr="00AF233F">
        <w:rPr>
          <w:rFonts w:ascii="Times New Roman" w:hAnsi="Times New Roman" w:cs="Times New Roman"/>
          <w:iCs/>
        </w:rPr>
        <w:t>648</w:t>
      </w:r>
      <w:r w:rsidRPr="00AF233F">
        <w:rPr>
          <w:rFonts w:ascii="Times New Roman" w:hAnsi="Times New Roman" w:cs="Times New Roman"/>
          <w:iCs/>
        </w:rPr>
        <w:t>.</w:t>
      </w:r>
    </w:p>
    <w:p w14:paraId="1B98301F" w14:textId="00B5010B" w:rsidR="00DF3CDD" w:rsidRPr="00E53A7F" w:rsidRDefault="00DF3CDD" w:rsidP="00DF3CDD">
      <w:pPr>
        <w:rPr>
          <w:rFonts w:ascii="Times New Roman" w:hAnsi="Times New Roman" w:cs="Times New Roman"/>
          <w:iCs/>
        </w:rPr>
      </w:pPr>
      <w:r w:rsidRPr="00AF233F">
        <w:rPr>
          <w:rFonts w:ascii="Times New Roman" w:hAnsi="Times New Roman" w:cs="Times New Roman"/>
          <w:iCs/>
        </w:rPr>
        <w:t xml:space="preserve">Размер тестовой выборки: </w:t>
      </w:r>
      <w:r w:rsidR="00AF233F" w:rsidRPr="00AF233F">
        <w:rPr>
          <w:rFonts w:ascii="Times New Roman" w:hAnsi="Times New Roman" w:cs="Times New Roman"/>
          <w:iCs/>
        </w:rPr>
        <w:t>279</w:t>
      </w:r>
      <w:r w:rsidRPr="00AF233F">
        <w:rPr>
          <w:rFonts w:ascii="Times New Roman" w:hAnsi="Times New Roman" w:cs="Times New Roman"/>
          <w:iCs/>
        </w:rPr>
        <w:t>.</w:t>
      </w:r>
    </w:p>
    <w:p w14:paraId="387ACFC8" w14:textId="3F3BCA16" w:rsidR="00DF3CDD" w:rsidRPr="00273EEF" w:rsidRDefault="00DF3CDD" w:rsidP="00273EEF">
      <w:pPr>
        <w:pStyle w:val="2"/>
        <w:numPr>
          <w:ilvl w:val="0"/>
          <w:numId w:val="0"/>
        </w:numPr>
        <w:ind w:left="709"/>
      </w:pPr>
      <w:bookmarkStart w:id="22" w:name="_Toc106375646"/>
      <w:bookmarkStart w:id="23" w:name="_Toc130480203"/>
      <w:r w:rsidRPr="00273EEF">
        <w:t>2.</w:t>
      </w:r>
      <w:r w:rsidR="00273EEF" w:rsidRPr="00273EEF">
        <w:t>5</w:t>
      </w:r>
      <w:r w:rsidRPr="00273EEF">
        <w:t xml:space="preserve"> Нейронная сеть</w:t>
      </w:r>
      <w:bookmarkEnd w:id="22"/>
      <w:bookmarkEnd w:id="23"/>
    </w:p>
    <w:p w14:paraId="5A82002D" w14:textId="77777777" w:rsidR="00DF3CDD" w:rsidRPr="00E53A7F" w:rsidRDefault="00DF3CDD" w:rsidP="00DF3CDD">
      <w:pPr>
        <w:rPr>
          <w:rFonts w:ascii="Times New Roman" w:hAnsi="Times New Roman" w:cs="Times New Roman"/>
          <w:iCs/>
        </w:rPr>
      </w:pPr>
      <w:r w:rsidRPr="00E53A7F">
        <w:rPr>
          <w:rFonts w:ascii="Times New Roman" w:hAnsi="Times New Roman" w:cs="Times New Roman"/>
          <w:iCs/>
        </w:rPr>
        <w:t xml:space="preserve">В качестве нейронной сети был принят многослойный персептрон. </w:t>
      </w:r>
    </w:p>
    <w:p w14:paraId="484D93FE" w14:textId="77777777" w:rsidR="00DF3CDD" w:rsidRPr="00E53A7F" w:rsidRDefault="00DF3CDD" w:rsidP="00DF3CDD">
      <w:pPr>
        <w:rPr>
          <w:rFonts w:ascii="Times New Roman" w:hAnsi="Times New Roman" w:cs="Times New Roman"/>
          <w:iCs/>
        </w:rPr>
      </w:pPr>
      <w:proofErr w:type="spellStart"/>
      <w:r w:rsidRPr="00E53A7F">
        <w:rPr>
          <w:rFonts w:ascii="Times New Roman" w:hAnsi="Times New Roman" w:cs="Times New Roman"/>
          <w:iCs/>
        </w:rPr>
        <w:t>Гиперпараметры</w:t>
      </w:r>
      <w:proofErr w:type="spellEnd"/>
      <w:r w:rsidRPr="00E53A7F">
        <w:rPr>
          <w:rFonts w:ascii="Times New Roman" w:hAnsi="Times New Roman" w:cs="Times New Roman"/>
          <w:iCs/>
        </w:rPr>
        <w:t xml:space="preserve"> модели:</w:t>
      </w:r>
    </w:p>
    <w:p w14:paraId="6333425A" w14:textId="77777777" w:rsidR="00DF3CDD" w:rsidRPr="00A17861" w:rsidRDefault="00DF3CDD" w:rsidP="00DF3CDD">
      <w:pPr>
        <w:rPr>
          <w:rFonts w:ascii="Times New Roman" w:hAnsi="Times New Roman" w:cs="Times New Roman"/>
          <w:iCs/>
        </w:rPr>
      </w:pPr>
      <w:r w:rsidRPr="00E53A7F">
        <w:rPr>
          <w:rFonts w:ascii="Times New Roman" w:hAnsi="Times New Roman" w:cs="Times New Roman"/>
          <w:iCs/>
        </w:rPr>
        <w:t xml:space="preserve">- количество скрытых слоев </w:t>
      </w:r>
      <w:r w:rsidRPr="00A17861">
        <w:rPr>
          <w:rFonts w:ascii="Times New Roman" w:hAnsi="Times New Roman" w:cs="Times New Roman"/>
          <w:iCs/>
        </w:rPr>
        <w:t>= 3;</w:t>
      </w:r>
    </w:p>
    <w:p w14:paraId="408550AF" w14:textId="77777777" w:rsidR="00DF3CDD" w:rsidRPr="00A17861" w:rsidRDefault="00DF3CDD" w:rsidP="00DF3CDD">
      <w:pPr>
        <w:rPr>
          <w:rFonts w:ascii="Times New Roman" w:hAnsi="Times New Roman" w:cs="Times New Roman"/>
          <w:iCs/>
        </w:rPr>
      </w:pPr>
      <w:r w:rsidRPr="00A17861">
        <w:rPr>
          <w:rFonts w:ascii="Times New Roman" w:hAnsi="Times New Roman" w:cs="Times New Roman"/>
          <w:iCs/>
        </w:rPr>
        <w:t>- количество нейронов на слое = 256 и 64;</w:t>
      </w:r>
    </w:p>
    <w:p w14:paraId="5575292F" w14:textId="571D2FC7" w:rsidR="00DF3CDD" w:rsidRPr="00A17861" w:rsidRDefault="00DF3CDD" w:rsidP="00DF3CDD">
      <w:pPr>
        <w:rPr>
          <w:rFonts w:ascii="Times New Roman" w:hAnsi="Times New Roman" w:cs="Times New Roman"/>
          <w:iCs/>
        </w:rPr>
      </w:pPr>
      <w:r w:rsidRPr="00A17861">
        <w:rPr>
          <w:rFonts w:ascii="Times New Roman" w:hAnsi="Times New Roman" w:cs="Times New Roman"/>
          <w:iCs/>
        </w:rPr>
        <w:t>- активационная функция «</w:t>
      </w:r>
      <w:r w:rsidR="00E53A7F" w:rsidRPr="00A17861">
        <w:rPr>
          <w:rFonts w:ascii="Times New Roman" w:hAnsi="Times New Roman" w:cs="Times New Roman"/>
          <w:iCs/>
          <w:lang w:val="en-US"/>
        </w:rPr>
        <w:t>sigmoid</w:t>
      </w:r>
      <w:r w:rsidRPr="00A17861">
        <w:rPr>
          <w:rFonts w:ascii="Times New Roman" w:hAnsi="Times New Roman" w:cs="Times New Roman"/>
          <w:iCs/>
        </w:rPr>
        <w:t>»</w:t>
      </w:r>
      <w:r w:rsidR="005966B6" w:rsidRPr="00A17861">
        <w:rPr>
          <w:rFonts w:ascii="Times New Roman" w:hAnsi="Times New Roman" w:cs="Times New Roman"/>
          <w:iCs/>
        </w:rPr>
        <w:t>, «</w:t>
      </w:r>
      <w:r w:rsidR="005966B6" w:rsidRPr="00A17861">
        <w:rPr>
          <w:rFonts w:ascii="Times New Roman" w:hAnsi="Times New Roman" w:cs="Times New Roman"/>
          <w:iCs/>
          <w:lang w:val="en-US"/>
        </w:rPr>
        <w:t>linear</w:t>
      </w:r>
      <w:r w:rsidR="005966B6" w:rsidRPr="00A17861">
        <w:rPr>
          <w:rFonts w:ascii="Times New Roman" w:hAnsi="Times New Roman" w:cs="Times New Roman"/>
          <w:iCs/>
        </w:rPr>
        <w:t>»</w:t>
      </w:r>
      <w:r w:rsidRPr="00A17861">
        <w:rPr>
          <w:rFonts w:ascii="Times New Roman" w:hAnsi="Times New Roman" w:cs="Times New Roman"/>
          <w:iCs/>
        </w:rPr>
        <w:t>;</w:t>
      </w:r>
    </w:p>
    <w:p w14:paraId="0AB9C13A" w14:textId="77777777" w:rsidR="00DF3CDD" w:rsidRPr="00A17861" w:rsidRDefault="00DF3CDD" w:rsidP="00DF3CDD">
      <w:pPr>
        <w:rPr>
          <w:rFonts w:ascii="Times New Roman" w:hAnsi="Times New Roman" w:cs="Times New Roman"/>
          <w:iCs/>
        </w:rPr>
      </w:pPr>
      <w:r w:rsidRPr="00A17861">
        <w:rPr>
          <w:rFonts w:ascii="Times New Roman" w:hAnsi="Times New Roman" w:cs="Times New Roman"/>
          <w:iCs/>
        </w:rPr>
        <w:t>- количество нейронов на выходном слое = 1;</w:t>
      </w:r>
    </w:p>
    <w:p w14:paraId="133676AF" w14:textId="77777777" w:rsidR="00DF3CDD" w:rsidRPr="00E53A7F" w:rsidRDefault="00DF3CDD" w:rsidP="00DF3CDD">
      <w:pPr>
        <w:rPr>
          <w:rFonts w:ascii="Times New Roman" w:hAnsi="Times New Roman" w:cs="Times New Roman"/>
          <w:iCs/>
        </w:rPr>
      </w:pPr>
      <w:r w:rsidRPr="00A17861">
        <w:rPr>
          <w:rFonts w:ascii="Times New Roman" w:hAnsi="Times New Roman" w:cs="Times New Roman"/>
          <w:iCs/>
        </w:rPr>
        <w:t>- оптимизатор «</w:t>
      </w:r>
      <w:r w:rsidRPr="00A17861">
        <w:rPr>
          <w:rFonts w:ascii="Times New Roman" w:hAnsi="Times New Roman" w:cs="Times New Roman"/>
          <w:iCs/>
          <w:lang w:val="en-US"/>
        </w:rPr>
        <w:t>Adam</w:t>
      </w:r>
      <w:r w:rsidRPr="00A17861">
        <w:rPr>
          <w:rFonts w:ascii="Times New Roman" w:hAnsi="Times New Roman" w:cs="Times New Roman"/>
          <w:iCs/>
        </w:rPr>
        <w:t>»;</w:t>
      </w:r>
    </w:p>
    <w:p w14:paraId="2B73DC49" w14:textId="0DAC5F5E" w:rsidR="00DF3CDD" w:rsidRPr="00E53A7F" w:rsidRDefault="00DF3CDD" w:rsidP="00DF3CDD">
      <w:pPr>
        <w:rPr>
          <w:rFonts w:ascii="Times New Roman" w:hAnsi="Times New Roman" w:cs="Times New Roman"/>
          <w:iCs/>
        </w:rPr>
      </w:pPr>
      <w:r w:rsidRPr="00E53A7F">
        <w:rPr>
          <w:rFonts w:ascii="Times New Roman" w:hAnsi="Times New Roman" w:cs="Times New Roman"/>
          <w:iCs/>
        </w:rPr>
        <w:t xml:space="preserve">Обучение модели происходило за </w:t>
      </w:r>
      <w:r w:rsidR="00E53A7F" w:rsidRPr="00E53A7F">
        <w:rPr>
          <w:rFonts w:ascii="Times New Roman" w:hAnsi="Times New Roman" w:cs="Times New Roman"/>
          <w:iCs/>
        </w:rPr>
        <w:t>4</w:t>
      </w:r>
      <w:r w:rsidRPr="00E53A7F">
        <w:rPr>
          <w:rFonts w:ascii="Times New Roman" w:hAnsi="Times New Roman" w:cs="Times New Roman"/>
          <w:iCs/>
        </w:rPr>
        <w:t xml:space="preserve">0 эпох (количество задано после поиска опытным путем наиболее приемлемого распределения </w:t>
      </w:r>
      <w:r w:rsidRPr="00E53A7F">
        <w:rPr>
          <w:rFonts w:ascii="Times New Roman" w:hAnsi="Times New Roman" w:cs="Times New Roman"/>
          <w:iCs/>
          <w:lang w:val="en-US"/>
        </w:rPr>
        <w:t>MSE</w:t>
      </w:r>
      <w:r w:rsidRPr="00E53A7F">
        <w:rPr>
          <w:rFonts w:ascii="Times New Roman" w:hAnsi="Times New Roman" w:cs="Times New Roman"/>
          <w:iCs/>
        </w:rPr>
        <w:t xml:space="preserve"> и общих результатов обучения модели). Результат изменения </w:t>
      </w:r>
      <w:r w:rsidRPr="00E53A7F">
        <w:rPr>
          <w:rFonts w:ascii="Times New Roman" w:hAnsi="Times New Roman" w:cs="Times New Roman"/>
          <w:iCs/>
          <w:lang w:val="en-US"/>
        </w:rPr>
        <w:t>MSE</w:t>
      </w:r>
      <w:r w:rsidRPr="00E53A7F">
        <w:rPr>
          <w:rFonts w:ascii="Times New Roman" w:hAnsi="Times New Roman" w:cs="Times New Roman"/>
          <w:iCs/>
        </w:rPr>
        <w:t xml:space="preserve"> модели указан на рисунке </w:t>
      </w:r>
      <w:r w:rsidR="00A17861" w:rsidRPr="00A17861">
        <w:rPr>
          <w:rFonts w:ascii="Times New Roman" w:hAnsi="Times New Roman" w:cs="Times New Roman"/>
          <w:iCs/>
        </w:rPr>
        <w:t>8</w:t>
      </w:r>
      <w:r w:rsidRPr="00A17861">
        <w:rPr>
          <w:rFonts w:ascii="Times New Roman" w:hAnsi="Times New Roman" w:cs="Times New Roman"/>
          <w:iCs/>
        </w:rPr>
        <w:t>.</w:t>
      </w:r>
      <w:r w:rsidRPr="00E53A7F">
        <w:rPr>
          <w:rFonts w:ascii="Times New Roman" w:hAnsi="Times New Roman" w:cs="Times New Roman"/>
          <w:iCs/>
        </w:rPr>
        <w:t xml:space="preserve"> </w:t>
      </w:r>
      <w:r w:rsidR="00A17861">
        <w:rPr>
          <w:rFonts w:ascii="Times New Roman" w:hAnsi="Times New Roman" w:cs="Times New Roman"/>
          <w:iCs/>
        </w:rPr>
        <w:br/>
      </w:r>
      <w:r w:rsidRPr="00E53A7F">
        <w:rPr>
          <w:rFonts w:ascii="Times New Roman" w:hAnsi="Times New Roman" w:cs="Times New Roman"/>
          <w:iCs/>
        </w:rPr>
        <w:t>MSE уменьшается со временем по мере выполнения алгоритма. Это означает, что модель приближаемся к оптимальному решению.</w:t>
      </w:r>
    </w:p>
    <w:p w14:paraId="1459697E" w14:textId="5B4BD36A" w:rsidR="00DF3CDD" w:rsidRDefault="00DF3CDD" w:rsidP="00DF3CDD">
      <w:pPr>
        <w:spacing w:after="240"/>
        <w:rPr>
          <w:rFonts w:ascii="Times New Roman" w:hAnsi="Times New Roman" w:cs="Times New Roman"/>
          <w:iCs/>
        </w:rPr>
      </w:pPr>
      <w:r w:rsidRPr="00E53A7F">
        <w:rPr>
          <w:rFonts w:ascii="Times New Roman" w:hAnsi="Times New Roman" w:cs="Times New Roman"/>
          <w:iCs/>
        </w:rPr>
        <w:lastRenderedPageBreak/>
        <w:t>Ошибка в основном распределяется между -</w:t>
      </w:r>
      <w:r w:rsidR="009C62D6">
        <w:rPr>
          <w:rFonts w:ascii="Times New Roman" w:hAnsi="Times New Roman" w:cs="Times New Roman"/>
          <w:iCs/>
        </w:rPr>
        <w:t>0,01</w:t>
      </w:r>
      <w:r w:rsidRPr="00E53A7F">
        <w:rPr>
          <w:rFonts w:ascii="Times New Roman" w:hAnsi="Times New Roman" w:cs="Times New Roman"/>
          <w:iCs/>
        </w:rPr>
        <w:t xml:space="preserve"> и </w:t>
      </w:r>
      <w:r w:rsidR="009C62D6">
        <w:rPr>
          <w:rFonts w:ascii="Times New Roman" w:hAnsi="Times New Roman" w:cs="Times New Roman"/>
          <w:iCs/>
        </w:rPr>
        <w:t>0,02.</w:t>
      </w:r>
      <w:r w:rsidRPr="00E53A7F">
        <w:rPr>
          <w:rFonts w:ascii="Times New Roman" w:hAnsi="Times New Roman" w:cs="Times New Roman"/>
          <w:iCs/>
        </w:rPr>
        <w:t xml:space="preserve"> Это показывает, что модель обучения не совсем подходящая, ее можно улучшить, приведя значение ошибки к 0. Гистограмма распределения ошибки приведена на рисунке </w:t>
      </w:r>
      <w:r w:rsidR="009C62D6">
        <w:rPr>
          <w:rFonts w:ascii="Times New Roman" w:hAnsi="Times New Roman" w:cs="Times New Roman"/>
          <w:iCs/>
        </w:rPr>
        <w:t>8</w:t>
      </w:r>
      <w:r w:rsidRPr="00E53A7F">
        <w:rPr>
          <w:rFonts w:ascii="Times New Roman" w:hAnsi="Times New Roman" w:cs="Times New Roman"/>
          <w:iCs/>
        </w:rPr>
        <w:t>.</w:t>
      </w:r>
    </w:p>
    <w:p w14:paraId="392C6022" w14:textId="729C3088" w:rsidR="005966B6" w:rsidRPr="00E53A7F" w:rsidRDefault="00AF233F" w:rsidP="00DF3CDD">
      <w:pPr>
        <w:spacing w:after="24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noProof/>
        </w:rPr>
        <w:drawing>
          <wp:inline distT="0" distB="0" distL="0" distR="0" wp14:anchorId="726E1FD1" wp14:editId="2FB4964D">
            <wp:extent cx="5440611" cy="1860408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084" cy="1886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30CE2E" w14:textId="48F874FB" w:rsidR="00DF3CDD" w:rsidRDefault="00DF3CDD" w:rsidP="00DF3CDD">
      <w:pPr>
        <w:jc w:val="center"/>
        <w:rPr>
          <w:iCs/>
        </w:rPr>
      </w:pPr>
    </w:p>
    <w:p w14:paraId="7C629885" w14:textId="4E0D0727" w:rsidR="00DF3CDD" w:rsidRPr="00AF233F" w:rsidRDefault="00DF3CDD" w:rsidP="00DF3CDD">
      <w:pPr>
        <w:spacing w:after="240"/>
        <w:jc w:val="center"/>
        <w:rPr>
          <w:rFonts w:ascii="Times New Roman" w:hAnsi="Times New Roman" w:cs="Times New Roman"/>
          <w:iCs/>
        </w:rPr>
      </w:pPr>
      <w:r w:rsidRPr="00AF233F">
        <w:rPr>
          <w:rFonts w:ascii="Times New Roman" w:hAnsi="Times New Roman" w:cs="Times New Roman"/>
          <w:iCs/>
        </w:rPr>
        <w:t xml:space="preserve">Рисунок </w:t>
      </w:r>
      <w:r w:rsidR="009C62D6">
        <w:rPr>
          <w:rFonts w:ascii="Times New Roman" w:hAnsi="Times New Roman" w:cs="Times New Roman"/>
          <w:iCs/>
        </w:rPr>
        <w:t>8</w:t>
      </w:r>
      <w:r w:rsidRPr="00AF233F">
        <w:rPr>
          <w:rFonts w:ascii="Times New Roman" w:hAnsi="Times New Roman" w:cs="Times New Roman"/>
          <w:iCs/>
          <w:color w:val="FF0000"/>
        </w:rPr>
        <w:t xml:space="preserve"> </w:t>
      </w:r>
      <w:r w:rsidRPr="00AF233F">
        <w:rPr>
          <w:rFonts w:ascii="Times New Roman" w:hAnsi="Times New Roman" w:cs="Times New Roman"/>
          <w:iCs/>
        </w:rPr>
        <w:t>– Распределение ошибки</w:t>
      </w:r>
    </w:p>
    <w:p w14:paraId="6D82100A" w14:textId="2570890D" w:rsidR="00DF3CDD" w:rsidRDefault="00DF3CDD" w:rsidP="00E53A7F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</w:rPr>
      </w:pPr>
      <w:bookmarkStart w:id="24" w:name="_Toc106375647"/>
      <w:bookmarkStart w:id="25" w:name="_Toc130480204"/>
      <w:r w:rsidRPr="009C62D6">
        <w:rPr>
          <w:rFonts w:ascii="Times New Roman" w:hAnsi="Times New Roman" w:cs="Times New Roman"/>
        </w:rPr>
        <w:t>2.</w:t>
      </w:r>
      <w:r w:rsidR="00273EEF">
        <w:rPr>
          <w:rFonts w:ascii="Times New Roman" w:hAnsi="Times New Roman" w:cs="Times New Roman"/>
        </w:rPr>
        <w:t>6</w:t>
      </w:r>
      <w:r w:rsidRPr="009C62D6">
        <w:rPr>
          <w:rFonts w:ascii="Times New Roman" w:hAnsi="Times New Roman" w:cs="Times New Roman"/>
        </w:rPr>
        <w:t xml:space="preserve"> Разработка приложения</w:t>
      </w:r>
      <w:bookmarkEnd w:id="24"/>
      <w:bookmarkEnd w:id="25"/>
    </w:p>
    <w:p w14:paraId="31AE34DD" w14:textId="77777777" w:rsidR="00DF3CDD" w:rsidRPr="00E53A7F" w:rsidRDefault="00DF3CDD" w:rsidP="00DF3CDD">
      <w:pPr>
        <w:rPr>
          <w:rFonts w:ascii="Times New Roman" w:hAnsi="Times New Roman" w:cs="Times New Roman"/>
          <w:iCs/>
        </w:rPr>
      </w:pPr>
      <w:r w:rsidRPr="00E53A7F">
        <w:rPr>
          <w:rFonts w:ascii="Times New Roman" w:hAnsi="Times New Roman" w:cs="Times New Roman"/>
          <w:iCs/>
        </w:rPr>
        <w:t xml:space="preserve">Приложение было разработано с помощью </w:t>
      </w:r>
      <w:r w:rsidRPr="00E53A7F">
        <w:rPr>
          <w:rFonts w:ascii="Times New Roman" w:hAnsi="Times New Roman" w:cs="Times New Roman"/>
          <w:iCs/>
          <w:lang w:val="en-US"/>
        </w:rPr>
        <w:t>Flask</w:t>
      </w:r>
      <w:r w:rsidRPr="00E53A7F">
        <w:rPr>
          <w:rFonts w:ascii="Times New Roman" w:hAnsi="Times New Roman" w:cs="Times New Roman"/>
          <w:iCs/>
        </w:rPr>
        <w:t>.</w:t>
      </w:r>
    </w:p>
    <w:p w14:paraId="032EC50D" w14:textId="33B87EBD" w:rsidR="00DF3CDD" w:rsidRDefault="00DF3CDD" w:rsidP="00DF3CDD">
      <w:pPr>
        <w:rPr>
          <w:rFonts w:ascii="Times New Roman" w:hAnsi="Times New Roman" w:cs="Times New Roman"/>
          <w:iCs/>
        </w:rPr>
      </w:pPr>
      <w:r w:rsidRPr="00E53A7F">
        <w:rPr>
          <w:rFonts w:ascii="Times New Roman" w:hAnsi="Times New Roman" w:cs="Times New Roman"/>
          <w:iCs/>
        </w:rPr>
        <w:t xml:space="preserve">В интерфейсе использованы наименования параметров из </w:t>
      </w:r>
      <w:proofErr w:type="spellStart"/>
      <w:r w:rsidRPr="00E53A7F">
        <w:rPr>
          <w:rFonts w:ascii="Times New Roman" w:hAnsi="Times New Roman" w:cs="Times New Roman"/>
          <w:iCs/>
        </w:rPr>
        <w:t>датасета</w:t>
      </w:r>
      <w:proofErr w:type="spellEnd"/>
      <w:r w:rsidRPr="00E53A7F">
        <w:rPr>
          <w:rFonts w:ascii="Times New Roman" w:hAnsi="Times New Roman" w:cs="Times New Roman"/>
          <w:iCs/>
        </w:rPr>
        <w:t xml:space="preserve"> (скриншот приведен на рисунке </w:t>
      </w:r>
      <w:r w:rsidR="009C62D6">
        <w:rPr>
          <w:rFonts w:ascii="Times New Roman" w:hAnsi="Times New Roman" w:cs="Times New Roman"/>
          <w:iCs/>
        </w:rPr>
        <w:t>9</w:t>
      </w:r>
      <w:r w:rsidRPr="00E53A7F">
        <w:rPr>
          <w:rFonts w:ascii="Times New Roman" w:hAnsi="Times New Roman" w:cs="Times New Roman"/>
          <w:iCs/>
        </w:rPr>
        <w:t>).</w:t>
      </w:r>
    </w:p>
    <w:p w14:paraId="47E2E204" w14:textId="77777777" w:rsidR="005A63CF" w:rsidRPr="00E53A7F" w:rsidRDefault="005A63CF" w:rsidP="00DF3CDD">
      <w:pPr>
        <w:rPr>
          <w:rFonts w:ascii="Times New Roman" w:hAnsi="Times New Roman" w:cs="Times New Roman"/>
          <w:iCs/>
        </w:rPr>
      </w:pPr>
    </w:p>
    <w:p w14:paraId="344A3121" w14:textId="5768280A" w:rsidR="00DF3CDD" w:rsidRDefault="005A63CF" w:rsidP="005A63CF">
      <w:pPr>
        <w:jc w:val="left"/>
        <w:rPr>
          <w:iCs/>
        </w:rPr>
      </w:pPr>
      <w:r>
        <w:rPr>
          <w:noProof/>
        </w:rPr>
        <w:drawing>
          <wp:inline distT="0" distB="0" distL="0" distR="0" wp14:anchorId="7282738F" wp14:editId="3BCA3536">
            <wp:extent cx="4123498" cy="296950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283" cy="298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1A17" w14:textId="6605869F" w:rsidR="005A63CF" w:rsidRDefault="005A63CF" w:rsidP="005A63CF">
      <w:pPr>
        <w:jc w:val="left"/>
        <w:rPr>
          <w:iCs/>
        </w:rPr>
      </w:pPr>
      <w:hyperlink r:id="rId15" w:history="1">
        <w:r w:rsidRPr="00D5131A">
          <w:rPr>
            <w:rStyle w:val="afe"/>
            <w:iCs/>
          </w:rPr>
          <w:t>http://51.250.74.213:5000/</w:t>
        </w:r>
      </w:hyperlink>
    </w:p>
    <w:p w14:paraId="1D4B9BAE" w14:textId="46B66CEB" w:rsidR="00DF3CDD" w:rsidRPr="009C62D6" w:rsidRDefault="00DF3CDD" w:rsidP="00DF3CDD">
      <w:pPr>
        <w:spacing w:after="240"/>
        <w:jc w:val="center"/>
        <w:rPr>
          <w:rFonts w:ascii="Times New Roman" w:hAnsi="Times New Roman" w:cs="Times New Roman"/>
          <w:iCs/>
        </w:rPr>
      </w:pPr>
      <w:r w:rsidRPr="009C62D6">
        <w:rPr>
          <w:rFonts w:ascii="Times New Roman" w:hAnsi="Times New Roman" w:cs="Times New Roman"/>
          <w:iCs/>
        </w:rPr>
        <w:t xml:space="preserve">Рисунок </w:t>
      </w:r>
      <w:r w:rsidR="009C62D6">
        <w:rPr>
          <w:rFonts w:ascii="Times New Roman" w:hAnsi="Times New Roman" w:cs="Times New Roman"/>
          <w:iCs/>
        </w:rPr>
        <w:t>9</w:t>
      </w:r>
      <w:r w:rsidRPr="009C62D6">
        <w:rPr>
          <w:rFonts w:ascii="Times New Roman" w:hAnsi="Times New Roman" w:cs="Times New Roman"/>
          <w:iCs/>
          <w:color w:val="FF0000"/>
        </w:rPr>
        <w:t xml:space="preserve"> </w:t>
      </w:r>
      <w:r w:rsidRPr="009C62D6">
        <w:rPr>
          <w:rFonts w:ascii="Times New Roman" w:hAnsi="Times New Roman" w:cs="Times New Roman"/>
          <w:iCs/>
        </w:rPr>
        <w:t>– Интерфейс приложения</w:t>
      </w:r>
    </w:p>
    <w:p w14:paraId="78A020C6" w14:textId="3E5E37A9" w:rsidR="00DF3CDD" w:rsidRPr="009C62D6" w:rsidRDefault="00DF3CDD" w:rsidP="00DF3CDD">
      <w:pPr>
        <w:rPr>
          <w:rFonts w:ascii="Times New Roman" w:hAnsi="Times New Roman" w:cs="Times New Roman"/>
          <w:iCs/>
        </w:rPr>
      </w:pPr>
      <w:r w:rsidRPr="009C62D6">
        <w:rPr>
          <w:rFonts w:ascii="Times New Roman" w:hAnsi="Times New Roman" w:cs="Times New Roman"/>
          <w:iCs/>
        </w:rPr>
        <w:lastRenderedPageBreak/>
        <w:t>При введении интересуемых данных и после нажатия кнопки «</w:t>
      </w:r>
      <w:r w:rsidR="005A63CF">
        <w:rPr>
          <w:rFonts w:ascii="Times New Roman" w:hAnsi="Times New Roman" w:cs="Times New Roman"/>
          <w:iCs/>
        </w:rPr>
        <w:t>Рассчитать</w:t>
      </w:r>
      <w:r w:rsidRPr="009C62D6">
        <w:rPr>
          <w:rFonts w:ascii="Times New Roman" w:hAnsi="Times New Roman" w:cs="Times New Roman"/>
          <w:iCs/>
        </w:rPr>
        <w:t>» приложение, на основании модели, будет выводить рекомендуем</w:t>
      </w:r>
      <w:r w:rsidR="005A63CF">
        <w:rPr>
          <w:rFonts w:ascii="Times New Roman" w:hAnsi="Times New Roman" w:cs="Times New Roman"/>
          <w:iCs/>
        </w:rPr>
        <w:t>ые</w:t>
      </w:r>
      <w:r w:rsidRPr="009C62D6">
        <w:rPr>
          <w:rFonts w:ascii="Times New Roman" w:hAnsi="Times New Roman" w:cs="Times New Roman"/>
          <w:iCs/>
        </w:rPr>
        <w:t xml:space="preserve"> значени</w:t>
      </w:r>
      <w:r w:rsidR="005A63CF">
        <w:rPr>
          <w:rFonts w:ascii="Times New Roman" w:hAnsi="Times New Roman" w:cs="Times New Roman"/>
          <w:iCs/>
        </w:rPr>
        <w:t>я</w:t>
      </w:r>
      <w:r w:rsidRPr="009C62D6">
        <w:rPr>
          <w:rFonts w:ascii="Times New Roman" w:hAnsi="Times New Roman" w:cs="Times New Roman"/>
          <w:iCs/>
        </w:rPr>
        <w:t xml:space="preserve"> </w:t>
      </w:r>
      <w:r w:rsidR="005A63CF">
        <w:rPr>
          <w:rFonts w:ascii="Times New Roman" w:hAnsi="Times New Roman" w:cs="Times New Roman"/>
          <w:iCs/>
        </w:rPr>
        <w:t>«модуль упругости при растяжении» и «прочность при растяжении»</w:t>
      </w:r>
      <w:r w:rsidRPr="009C62D6">
        <w:rPr>
          <w:rFonts w:ascii="Times New Roman" w:hAnsi="Times New Roman" w:cs="Times New Roman"/>
          <w:iCs/>
        </w:rPr>
        <w:t>.</w:t>
      </w:r>
    </w:p>
    <w:p w14:paraId="1A8DBC08" w14:textId="52F1F6FE" w:rsidR="00DF3CDD" w:rsidRPr="005A63CF" w:rsidRDefault="00DF3CDD" w:rsidP="00DF3CDD">
      <w:pPr>
        <w:jc w:val="left"/>
        <w:rPr>
          <w:i/>
        </w:rPr>
      </w:pPr>
    </w:p>
    <w:p w14:paraId="4A7345CA" w14:textId="257AE400" w:rsidR="00DF3CDD" w:rsidRPr="002F416C" w:rsidRDefault="00DF3CDD" w:rsidP="00273EEF">
      <w:pPr>
        <w:pStyle w:val="1"/>
        <w:numPr>
          <w:ilvl w:val="0"/>
          <w:numId w:val="43"/>
        </w:numPr>
        <w:jc w:val="both"/>
        <w:rPr>
          <w:rFonts w:ascii="Times New Roman" w:hAnsi="Times New Roman" w:cs="Times New Roman"/>
        </w:rPr>
      </w:pPr>
      <w:bookmarkStart w:id="26" w:name="_Toc106375648"/>
      <w:bookmarkStart w:id="27" w:name="_Toc130480205"/>
      <w:r w:rsidRPr="002F416C">
        <w:rPr>
          <w:rFonts w:ascii="Times New Roman" w:hAnsi="Times New Roman" w:cs="Times New Roman"/>
        </w:rPr>
        <w:t>Создание удаленного репозитория</w:t>
      </w:r>
      <w:bookmarkEnd w:id="26"/>
      <w:bookmarkEnd w:id="27"/>
    </w:p>
    <w:p w14:paraId="434929C7" w14:textId="77777777" w:rsidR="00DF3CDD" w:rsidRPr="00D80256" w:rsidRDefault="00DF3CDD" w:rsidP="00DF3CDD">
      <w:pPr>
        <w:rPr>
          <w:rFonts w:ascii="Times New Roman" w:hAnsi="Times New Roman" w:cs="Times New Roman"/>
        </w:rPr>
      </w:pPr>
      <w:r w:rsidRPr="00D80256">
        <w:rPr>
          <w:rFonts w:ascii="Times New Roman" w:hAnsi="Times New Roman" w:cs="Times New Roman"/>
        </w:rPr>
        <w:t xml:space="preserve">Страница слушателя на </w:t>
      </w:r>
      <w:r w:rsidRPr="00D80256">
        <w:rPr>
          <w:rFonts w:ascii="Times New Roman" w:hAnsi="Times New Roman" w:cs="Times New Roman"/>
          <w:lang w:val="en-US"/>
        </w:rPr>
        <w:t>GitLab</w:t>
      </w:r>
    </w:p>
    <w:p w14:paraId="59B8DD20" w14:textId="69F38BCD" w:rsidR="00A17861" w:rsidRDefault="00DF3CDD" w:rsidP="00DF3CDD">
      <w:r w:rsidRPr="00D80256">
        <w:rPr>
          <w:rFonts w:ascii="Times New Roman" w:hAnsi="Times New Roman" w:cs="Times New Roman"/>
        </w:rPr>
        <w:t>Созданный репозиторий:</w:t>
      </w:r>
    </w:p>
    <w:p w14:paraId="19E4E705" w14:textId="216AD367" w:rsidR="0038562B" w:rsidRDefault="00A83692" w:rsidP="00DF3CDD">
      <w:pPr>
        <w:rPr>
          <w:rFonts w:ascii="Times New Roman" w:hAnsi="Times New Roman" w:cs="Times New Roman"/>
        </w:rPr>
      </w:pPr>
      <w:hyperlink r:id="rId16" w:history="1">
        <w:r w:rsidR="0038562B" w:rsidRPr="00D17654">
          <w:rPr>
            <w:rStyle w:val="afe"/>
            <w:rFonts w:ascii="Times New Roman" w:hAnsi="Times New Roman" w:cs="Times New Roman"/>
          </w:rPr>
          <w:t>https://github.com/Oglyanis/BMSTU</w:t>
        </w:r>
      </w:hyperlink>
    </w:p>
    <w:p w14:paraId="239FC347" w14:textId="5424913E" w:rsidR="00DF3CDD" w:rsidRPr="00D80256" w:rsidRDefault="00DF3CDD" w:rsidP="00DF3CDD">
      <w:pPr>
        <w:rPr>
          <w:rFonts w:ascii="Times New Roman" w:hAnsi="Times New Roman" w:cs="Times New Roman"/>
        </w:rPr>
      </w:pPr>
      <w:r w:rsidRPr="00D80256">
        <w:rPr>
          <w:rFonts w:ascii="Times New Roman" w:hAnsi="Times New Roman" w:cs="Times New Roman"/>
        </w:rPr>
        <w:t>Страница слушателя, созданный репозиторий, коммиты в репозитории.</w:t>
      </w:r>
    </w:p>
    <w:p w14:paraId="75DB6791" w14:textId="51E721CD" w:rsidR="002F416C" w:rsidRDefault="00A83692" w:rsidP="00DF3CDD">
      <w:pPr>
        <w:jc w:val="left"/>
        <w:rPr>
          <w:rStyle w:val="afe"/>
        </w:rPr>
      </w:pPr>
      <w:hyperlink r:id="rId17" w:history="1">
        <w:r w:rsidR="002F416C" w:rsidRPr="00D17654">
          <w:rPr>
            <w:rStyle w:val="afe"/>
          </w:rPr>
          <w:t>https://github.com/Oglyanis/BMSTU</w:t>
        </w:r>
      </w:hyperlink>
    </w:p>
    <w:p w14:paraId="2B0883D9" w14:textId="77777777" w:rsidR="005A63CF" w:rsidRDefault="005A63CF" w:rsidP="00DF3CDD">
      <w:pPr>
        <w:jc w:val="left"/>
        <w:rPr>
          <w:rStyle w:val="afe"/>
        </w:rPr>
      </w:pPr>
    </w:p>
    <w:p w14:paraId="54EAFBD2" w14:textId="07C39944" w:rsidR="00DF3CDD" w:rsidRDefault="00DF3CDD" w:rsidP="00DF3CDD">
      <w:pPr>
        <w:jc w:val="left"/>
      </w:pPr>
      <w:r>
        <w:br w:type="page"/>
      </w:r>
    </w:p>
    <w:p w14:paraId="55CB8087" w14:textId="1DA69CCB" w:rsidR="00DF3CDD" w:rsidRPr="009C62D6" w:rsidRDefault="00DF3CDD" w:rsidP="00273EEF">
      <w:pPr>
        <w:pStyle w:val="1"/>
        <w:numPr>
          <w:ilvl w:val="0"/>
          <w:numId w:val="44"/>
        </w:numPr>
        <w:rPr>
          <w:rFonts w:ascii="Times New Roman" w:hAnsi="Times New Roman" w:cs="Times New Roman"/>
          <w:b/>
        </w:rPr>
      </w:pPr>
      <w:bookmarkStart w:id="28" w:name="_Toc106375649"/>
      <w:bookmarkStart w:id="29" w:name="_Toc130480206"/>
      <w:r w:rsidRPr="009C62D6">
        <w:rPr>
          <w:rFonts w:ascii="Times New Roman" w:hAnsi="Times New Roman" w:cs="Times New Roman"/>
          <w:b/>
        </w:rPr>
        <w:lastRenderedPageBreak/>
        <w:t>Заключение</w:t>
      </w:r>
      <w:bookmarkEnd w:id="28"/>
      <w:bookmarkEnd w:id="29"/>
    </w:p>
    <w:p w14:paraId="4E49C35F" w14:textId="77777777" w:rsidR="009C62D6" w:rsidRPr="009C62D6" w:rsidRDefault="009C62D6" w:rsidP="009C62D6">
      <w:pPr>
        <w:rPr>
          <w:rFonts w:ascii="Times New Roman" w:hAnsi="Times New Roman" w:cs="Times New Roman"/>
        </w:rPr>
      </w:pPr>
      <w:r w:rsidRPr="009C62D6">
        <w:rPr>
          <w:rFonts w:ascii="Times New Roman" w:hAnsi="Times New Roman" w:cs="Times New Roman"/>
        </w:rPr>
        <w:t xml:space="preserve">Процесс подготовки данных с помощью алгоритмов машинного обучения не является тривиальным, не смотря на обманчивую простоту постановки задачи. </w:t>
      </w:r>
    </w:p>
    <w:p w14:paraId="7ED8E9AD" w14:textId="77777777" w:rsidR="009C62D6" w:rsidRPr="009C62D6" w:rsidRDefault="009C62D6" w:rsidP="009C62D6">
      <w:pPr>
        <w:rPr>
          <w:rFonts w:ascii="Times New Roman" w:hAnsi="Times New Roman" w:cs="Times New Roman"/>
        </w:rPr>
      </w:pPr>
      <w:r w:rsidRPr="009C62D6">
        <w:rPr>
          <w:rFonts w:ascii="Times New Roman" w:hAnsi="Times New Roman" w:cs="Times New Roman"/>
        </w:rPr>
        <w:t>Перед созданием алгоритма цифровой идентификации требуется предварительная подготовка обширного обучающего набора данных: необходимо собрать, разметить и преобразовать данные к единому формату, отсортировать набор данных и провести его валидацию.</w:t>
      </w:r>
    </w:p>
    <w:p w14:paraId="62898DB4" w14:textId="77777777" w:rsidR="009C62D6" w:rsidRPr="009C62D6" w:rsidRDefault="009C62D6" w:rsidP="009C62D6">
      <w:pPr>
        <w:rPr>
          <w:rFonts w:ascii="Times New Roman" w:hAnsi="Times New Roman" w:cs="Times New Roman"/>
        </w:rPr>
      </w:pPr>
      <w:r w:rsidRPr="009C62D6">
        <w:rPr>
          <w:rFonts w:ascii="Times New Roman" w:hAnsi="Times New Roman" w:cs="Times New Roman"/>
        </w:rPr>
        <w:t>Обученная модель сильно ограничена в своих функциональных возможностях конкретной задачей, описываемой алгоритмом обработки данных и обучающими данными. Зачастую решение одной реальной задачи может быть представлено только комбинацией из нескольких моделей машинного обучения.</w:t>
      </w:r>
    </w:p>
    <w:p w14:paraId="520E15F8" w14:textId="77777777" w:rsidR="009C62D6" w:rsidRPr="009C62D6" w:rsidRDefault="009C62D6" w:rsidP="009C62D6">
      <w:pPr>
        <w:rPr>
          <w:rFonts w:ascii="Times New Roman" w:hAnsi="Times New Roman" w:cs="Times New Roman"/>
        </w:rPr>
      </w:pPr>
      <w:r w:rsidRPr="009C62D6">
        <w:rPr>
          <w:rFonts w:ascii="Times New Roman" w:hAnsi="Times New Roman" w:cs="Times New Roman"/>
        </w:rPr>
        <w:t>Все это делает процесс внедрения технологий цифровой идентификации длительной и технологически сложной задачей, требующей участия большого количества высококвалифицированных специалистов по сбору, разметке, подготовке и анализу данных.</w:t>
      </w:r>
    </w:p>
    <w:p w14:paraId="016DB44C" w14:textId="77777777" w:rsidR="009C62D6" w:rsidRPr="009C62D6" w:rsidRDefault="009C62D6" w:rsidP="009C62D6">
      <w:pPr>
        <w:rPr>
          <w:rFonts w:ascii="Times New Roman" w:hAnsi="Times New Roman" w:cs="Times New Roman"/>
        </w:rPr>
      </w:pPr>
      <w:r w:rsidRPr="009C62D6">
        <w:rPr>
          <w:rFonts w:ascii="Times New Roman" w:hAnsi="Times New Roman" w:cs="Times New Roman"/>
        </w:rPr>
        <w:t>Полученный в ходе выполнения проектной работы результат является достижимым благодаря огромному количеству инструментов с открытым исходным кодом, которые позволяют сократить затраты времени на решение типовых задач, возникающих в ходе создания и обучения моделей машинного обучения.</w:t>
      </w:r>
    </w:p>
    <w:p w14:paraId="22786627" w14:textId="223E2A13" w:rsidR="009D0153" w:rsidRDefault="009D0153" w:rsidP="009D0153">
      <w:pPr>
        <w:keepNext/>
      </w:pPr>
    </w:p>
    <w:p w14:paraId="2000580E" w14:textId="77777777" w:rsidR="00D0540D" w:rsidRPr="00FC18E5" w:rsidRDefault="00D0540D" w:rsidP="006D0171">
      <w:pPr>
        <w:ind w:firstLine="851"/>
        <w:rPr>
          <w:rFonts w:ascii="Times New Roman" w:hAnsi="Times New Roman" w:cs="Times New Roman"/>
          <w:color w:val="000000" w:themeColor="text1"/>
        </w:rPr>
      </w:pPr>
    </w:p>
    <w:p w14:paraId="284D6BA5" w14:textId="065D4E13" w:rsidR="009A0CB5" w:rsidRPr="004111B4" w:rsidRDefault="009A0CB5" w:rsidP="006D0171">
      <w:pPr>
        <w:spacing w:after="16000"/>
        <w:ind w:firstLine="851"/>
        <w:rPr>
          <w:rFonts w:ascii="Times New Roman" w:hAnsi="Times New Roman" w:cs="Times New Roman"/>
        </w:rPr>
      </w:pPr>
    </w:p>
    <w:p w14:paraId="2BB0883F" w14:textId="3EC149BA" w:rsidR="009A0CB5" w:rsidRPr="00180BCC" w:rsidRDefault="00273EEF" w:rsidP="009C62D6">
      <w:pPr>
        <w:pStyle w:val="2"/>
        <w:numPr>
          <w:ilvl w:val="0"/>
          <w:numId w:val="0"/>
        </w:numPr>
        <w:ind w:left="1985"/>
        <w:jc w:val="left"/>
        <w:rPr>
          <w:rFonts w:ascii="Times New Roman" w:hAnsi="Times New Roman" w:cs="Times New Roman"/>
          <w:sz w:val="36"/>
          <w:szCs w:val="36"/>
        </w:rPr>
      </w:pPr>
      <w:bookmarkStart w:id="30" w:name="_Toc130480207"/>
      <w:r>
        <w:rPr>
          <w:rFonts w:ascii="Times New Roman" w:hAnsi="Times New Roman" w:cs="Times New Roman"/>
          <w:sz w:val="36"/>
          <w:szCs w:val="36"/>
        </w:rPr>
        <w:lastRenderedPageBreak/>
        <w:t>5</w:t>
      </w:r>
      <w:r w:rsidR="009C62D6">
        <w:rPr>
          <w:rFonts w:ascii="Times New Roman" w:hAnsi="Times New Roman" w:cs="Times New Roman"/>
          <w:sz w:val="36"/>
          <w:szCs w:val="36"/>
        </w:rPr>
        <w:t xml:space="preserve"> </w:t>
      </w:r>
      <w:r w:rsidR="009A0CB5" w:rsidRPr="00180BCC">
        <w:rPr>
          <w:rFonts w:ascii="Times New Roman" w:hAnsi="Times New Roman" w:cs="Times New Roman"/>
          <w:sz w:val="36"/>
          <w:szCs w:val="36"/>
        </w:rPr>
        <w:t>Список используемой литературы</w:t>
      </w:r>
      <w:bookmarkEnd w:id="30"/>
    </w:p>
    <w:p w14:paraId="644C76DF" w14:textId="6FACF969" w:rsidR="005D50ED" w:rsidRDefault="0041349A" w:rsidP="005D50ED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 w:rsidRPr="0041349A">
        <w:rPr>
          <w:rFonts w:ascii="Times New Roman" w:hAnsi="Times New Roman" w:cs="Times New Roman"/>
        </w:rPr>
        <w:t xml:space="preserve">Минаев В.А., Вайц Е.В., Ефремов Е.А., Ковалевский А.В. </w:t>
      </w:r>
      <w:r w:rsidR="005D50ED">
        <w:rPr>
          <w:rFonts w:ascii="Times New Roman" w:hAnsi="Times New Roman" w:cs="Times New Roman"/>
        </w:rPr>
        <w:t>«</w:t>
      </w:r>
      <w:r w:rsidRPr="0041349A">
        <w:rPr>
          <w:rFonts w:ascii="Times New Roman" w:hAnsi="Times New Roman" w:cs="Times New Roman"/>
        </w:rPr>
        <w:t>Безопасность и технологии электронной идентификации в странах Латинской Америки</w:t>
      </w:r>
      <w:r w:rsidR="005D50ED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</w:t>
      </w:r>
      <w:r w:rsidRPr="0041349A">
        <w:rPr>
          <w:rFonts w:ascii="Times New Roman" w:hAnsi="Times New Roman" w:cs="Times New Roman"/>
        </w:rPr>
        <w:t>// В</w:t>
      </w:r>
      <w:r>
        <w:rPr>
          <w:rFonts w:ascii="Times New Roman" w:hAnsi="Times New Roman" w:cs="Times New Roman"/>
        </w:rPr>
        <w:t>естник</w:t>
      </w:r>
      <w:r w:rsidRPr="0041349A">
        <w:rPr>
          <w:rFonts w:ascii="Times New Roman" w:hAnsi="Times New Roman" w:cs="Times New Roman"/>
        </w:rPr>
        <w:t xml:space="preserve"> Р</w:t>
      </w:r>
      <w:r>
        <w:rPr>
          <w:rFonts w:ascii="Times New Roman" w:hAnsi="Times New Roman" w:cs="Times New Roman"/>
        </w:rPr>
        <w:t>оссийского</w:t>
      </w:r>
      <w:r w:rsidRPr="0041349A">
        <w:rPr>
          <w:rFonts w:ascii="Times New Roman" w:hAnsi="Times New Roman" w:cs="Times New Roman"/>
        </w:rPr>
        <w:t xml:space="preserve"> Н</w:t>
      </w:r>
      <w:r>
        <w:rPr>
          <w:rFonts w:ascii="Times New Roman" w:hAnsi="Times New Roman" w:cs="Times New Roman"/>
        </w:rPr>
        <w:t>ового</w:t>
      </w:r>
      <w:r w:rsidRPr="0041349A">
        <w:rPr>
          <w:rFonts w:ascii="Times New Roman" w:hAnsi="Times New Roman" w:cs="Times New Roman"/>
        </w:rPr>
        <w:t xml:space="preserve"> У</w:t>
      </w:r>
      <w:r>
        <w:rPr>
          <w:rFonts w:ascii="Times New Roman" w:hAnsi="Times New Roman" w:cs="Times New Roman"/>
        </w:rPr>
        <w:t>ниверситета</w:t>
      </w:r>
      <w:r w:rsidRPr="0041349A">
        <w:rPr>
          <w:rFonts w:ascii="Times New Roman" w:hAnsi="Times New Roman" w:cs="Times New Roman"/>
        </w:rPr>
        <w:t>. С</w:t>
      </w:r>
      <w:r>
        <w:rPr>
          <w:rFonts w:ascii="Times New Roman" w:hAnsi="Times New Roman" w:cs="Times New Roman"/>
        </w:rPr>
        <w:t>ерия</w:t>
      </w:r>
      <w:r w:rsidRPr="0041349A">
        <w:rPr>
          <w:rFonts w:ascii="Times New Roman" w:hAnsi="Times New Roman" w:cs="Times New Roman"/>
        </w:rPr>
        <w:t>: С</w:t>
      </w:r>
      <w:r>
        <w:rPr>
          <w:rFonts w:ascii="Times New Roman" w:hAnsi="Times New Roman" w:cs="Times New Roman"/>
        </w:rPr>
        <w:t>ложные системы</w:t>
      </w:r>
      <w:r w:rsidRPr="0041349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модели, анализ и управление</w:t>
      </w:r>
      <w:r w:rsidRPr="0041349A">
        <w:rPr>
          <w:rFonts w:ascii="Times New Roman" w:hAnsi="Times New Roman" w:cs="Times New Roman"/>
        </w:rPr>
        <w:t xml:space="preserve">. – </w:t>
      </w:r>
      <w:r>
        <w:rPr>
          <w:rFonts w:ascii="Times New Roman" w:hAnsi="Times New Roman" w:cs="Times New Roman"/>
        </w:rPr>
        <w:t>2019 г</w:t>
      </w:r>
      <w:r w:rsidRPr="0041349A">
        <w:rPr>
          <w:rFonts w:ascii="Times New Roman" w:hAnsi="Times New Roman" w:cs="Times New Roman"/>
        </w:rPr>
        <w:t>. – Номер</w:t>
      </w:r>
      <w:r>
        <w:rPr>
          <w:rFonts w:ascii="Times New Roman" w:hAnsi="Times New Roman" w:cs="Times New Roman"/>
        </w:rPr>
        <w:t xml:space="preserve"> 2</w:t>
      </w:r>
      <w:r w:rsidRPr="0041349A">
        <w:rPr>
          <w:rFonts w:ascii="Times New Roman" w:hAnsi="Times New Roman" w:cs="Times New Roman"/>
        </w:rPr>
        <w:t>. – Страницы: 142-151.</w:t>
      </w:r>
    </w:p>
    <w:p w14:paraId="633AE6CE" w14:textId="25B7F7E3" w:rsidR="005D50ED" w:rsidRDefault="005D50ED" w:rsidP="005D50ED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5D50ED">
        <w:rPr>
          <w:rFonts w:ascii="Times New Roman" w:hAnsi="Times New Roman" w:cs="Times New Roman"/>
        </w:rPr>
        <w:t>Машинное обучение: просто о сложном</w:t>
      </w:r>
      <w:r>
        <w:rPr>
          <w:rFonts w:ascii="Times New Roman" w:hAnsi="Times New Roman" w:cs="Times New Roman"/>
        </w:rPr>
        <w:t>»</w:t>
      </w:r>
      <w:r w:rsidR="001F09ED" w:rsidRPr="005D50ED">
        <w:rPr>
          <w:rFonts w:ascii="Times New Roman" w:hAnsi="Times New Roman" w:cs="Times New Roman"/>
        </w:rPr>
        <w:t xml:space="preserve"> [Электронный ресурс] – Режим доступа: </w:t>
      </w:r>
      <w:r w:rsidRPr="005D50ED">
        <w:t>https://sbercloud.ru/ru/warp/blog/machine-learning-about</w:t>
      </w:r>
      <w:r w:rsidR="001F09ED" w:rsidRPr="005D50ED">
        <w:rPr>
          <w:rFonts w:ascii="Times New Roman" w:hAnsi="Times New Roman" w:cs="Times New Roman"/>
        </w:rPr>
        <w:t xml:space="preserve"> (дата обращения: 0</w:t>
      </w:r>
      <w:r w:rsidRPr="005D50ED">
        <w:rPr>
          <w:rFonts w:ascii="Times New Roman" w:hAnsi="Times New Roman" w:cs="Times New Roman"/>
        </w:rPr>
        <w:t>8</w:t>
      </w:r>
      <w:r w:rsidR="001F09ED" w:rsidRPr="005D50ED">
        <w:rPr>
          <w:rFonts w:ascii="Times New Roman" w:hAnsi="Times New Roman" w:cs="Times New Roman"/>
        </w:rPr>
        <w:t>.0</w:t>
      </w:r>
      <w:r w:rsidRPr="005D50ED">
        <w:rPr>
          <w:rFonts w:ascii="Times New Roman" w:hAnsi="Times New Roman" w:cs="Times New Roman"/>
        </w:rPr>
        <w:t>3</w:t>
      </w:r>
      <w:r w:rsidR="001F09ED" w:rsidRPr="005D50ED">
        <w:rPr>
          <w:rFonts w:ascii="Times New Roman" w:hAnsi="Times New Roman" w:cs="Times New Roman"/>
        </w:rPr>
        <w:t>.202</w:t>
      </w:r>
      <w:r w:rsidRPr="005D50ED">
        <w:rPr>
          <w:rFonts w:ascii="Times New Roman" w:hAnsi="Times New Roman" w:cs="Times New Roman"/>
        </w:rPr>
        <w:t>3</w:t>
      </w:r>
      <w:r w:rsidR="001F09ED" w:rsidRPr="005D50ED">
        <w:rPr>
          <w:rFonts w:ascii="Times New Roman" w:hAnsi="Times New Roman" w:cs="Times New Roman"/>
        </w:rPr>
        <w:t>)</w:t>
      </w:r>
    </w:p>
    <w:p w14:paraId="1DE49107" w14:textId="77777777" w:rsidR="00D53912" w:rsidRDefault="005D50ED" w:rsidP="00D53912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«Что такое машинное обучение»</w:t>
      </w:r>
      <w:r w:rsidR="001F09ED" w:rsidRPr="005D50ED">
        <w:rPr>
          <w:rFonts w:ascii="Times New Roman" w:hAnsi="Times New Roman" w:cs="Times New Roman"/>
        </w:rPr>
        <w:t xml:space="preserve"> [Электронный ресурс] – Режим доступа: </w:t>
      </w:r>
      <w:r w:rsidR="009A0CB5" w:rsidRPr="005D50ED">
        <w:rPr>
          <w:rFonts w:ascii="Times New Roman" w:hAnsi="Times New Roman" w:cs="Times New Roman"/>
        </w:rPr>
        <w:t xml:space="preserve"> </w:t>
      </w:r>
      <w:r w:rsidRPr="005D50ED">
        <w:t>https://practicum.yandex.ru/blog/chto-takoe-mashinnoe-obuchenie/</w:t>
      </w:r>
      <w:r w:rsidR="001F09ED" w:rsidRPr="005D50ED">
        <w:rPr>
          <w:rFonts w:ascii="Times New Roman" w:hAnsi="Times New Roman" w:cs="Times New Roman"/>
        </w:rPr>
        <w:t xml:space="preserve"> (дата обращения: 0</w:t>
      </w:r>
      <w:r w:rsidRPr="005D50ED">
        <w:rPr>
          <w:rFonts w:ascii="Times New Roman" w:hAnsi="Times New Roman" w:cs="Times New Roman"/>
        </w:rPr>
        <w:t>8</w:t>
      </w:r>
      <w:r w:rsidR="001F09ED" w:rsidRPr="005D50ED">
        <w:rPr>
          <w:rFonts w:ascii="Times New Roman" w:hAnsi="Times New Roman" w:cs="Times New Roman"/>
        </w:rPr>
        <w:t>.0</w:t>
      </w:r>
      <w:r w:rsidRPr="005D50ED">
        <w:rPr>
          <w:rFonts w:ascii="Times New Roman" w:hAnsi="Times New Roman" w:cs="Times New Roman"/>
        </w:rPr>
        <w:t>3</w:t>
      </w:r>
      <w:r w:rsidR="001F09ED" w:rsidRPr="005D50ED">
        <w:rPr>
          <w:rFonts w:ascii="Times New Roman" w:hAnsi="Times New Roman" w:cs="Times New Roman"/>
        </w:rPr>
        <w:t>.202</w:t>
      </w:r>
      <w:r w:rsidRPr="005D50ED">
        <w:rPr>
          <w:rFonts w:ascii="Times New Roman" w:hAnsi="Times New Roman" w:cs="Times New Roman"/>
        </w:rPr>
        <w:t>3</w:t>
      </w:r>
      <w:r w:rsidR="001F09ED" w:rsidRPr="005D50ED">
        <w:rPr>
          <w:rFonts w:ascii="Times New Roman" w:hAnsi="Times New Roman" w:cs="Times New Roman"/>
        </w:rPr>
        <w:t>)</w:t>
      </w:r>
    </w:p>
    <w:p w14:paraId="203C8EEC" w14:textId="12CEFAEB" w:rsidR="0069561A" w:rsidRDefault="00D80256" w:rsidP="0069561A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 w:rsidRPr="002171AC">
        <w:rPr>
          <w:rFonts w:ascii="Times New Roman" w:hAnsi="Times New Roman" w:cs="Times New Roman"/>
        </w:rPr>
        <w:t xml:space="preserve"> </w:t>
      </w:r>
      <w:r w:rsidR="009C62D6">
        <w:rPr>
          <w:rFonts w:ascii="Times New Roman" w:hAnsi="Times New Roman" w:cs="Times New Roman"/>
        </w:rPr>
        <w:t xml:space="preserve">Андреас Мюллер, Сара Гвидо «Введение в машинное обучение с помощью </w:t>
      </w:r>
      <w:r w:rsidR="009C62D6">
        <w:rPr>
          <w:rFonts w:ascii="Times New Roman" w:hAnsi="Times New Roman" w:cs="Times New Roman"/>
          <w:lang w:val="en-US"/>
        </w:rPr>
        <w:t>PYTHON</w:t>
      </w:r>
      <w:r w:rsidR="009C62D6">
        <w:rPr>
          <w:rFonts w:ascii="Times New Roman" w:hAnsi="Times New Roman" w:cs="Times New Roman"/>
        </w:rPr>
        <w:t>»</w:t>
      </w:r>
      <w:r w:rsidR="00E83261">
        <w:rPr>
          <w:rFonts w:ascii="Times New Roman" w:hAnsi="Times New Roman" w:cs="Times New Roman"/>
        </w:rPr>
        <w:t>, изд. ДИАЛЕКТИКА, 2017</w:t>
      </w:r>
    </w:p>
    <w:p w14:paraId="13F50FA7" w14:textId="297CB5A8" w:rsidR="009C62D6" w:rsidRDefault="009C62D6" w:rsidP="0069561A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Франсуа Шолле «</w:t>
      </w:r>
      <w:r w:rsidR="00E83261">
        <w:rPr>
          <w:rFonts w:ascii="Times New Roman" w:hAnsi="Times New Roman" w:cs="Times New Roman"/>
        </w:rPr>
        <w:t xml:space="preserve">Глубокое обучение на </w:t>
      </w:r>
      <w:r w:rsidR="00E83261">
        <w:rPr>
          <w:rFonts w:ascii="Times New Roman" w:hAnsi="Times New Roman" w:cs="Times New Roman"/>
          <w:lang w:val="en-US"/>
        </w:rPr>
        <w:t>Python</w:t>
      </w:r>
      <w:r w:rsidR="00E83261">
        <w:rPr>
          <w:rFonts w:ascii="Times New Roman" w:hAnsi="Times New Roman" w:cs="Times New Roman"/>
        </w:rPr>
        <w:t>», изд. Питер 2020</w:t>
      </w:r>
    </w:p>
    <w:p w14:paraId="3051AEEC" w14:textId="512231A4" w:rsidR="00E83261" w:rsidRPr="00E8605C" w:rsidRDefault="00E83261" w:rsidP="0069561A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Учебник по машинному обучению,</w:t>
      </w:r>
      <w:r w:rsidRPr="00E832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academy</w:t>
      </w:r>
      <w:r w:rsidRPr="00E832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Yandex</w:t>
      </w:r>
      <w:r w:rsidRPr="00E83261">
        <w:rPr>
          <w:rFonts w:ascii="Times New Roman" w:hAnsi="Times New Roman" w:cs="Times New Roman"/>
        </w:rPr>
        <w:t>.</w:t>
      </w:r>
      <w:r w:rsidR="00E32317" w:rsidRPr="00E3231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  <w:r w:rsidRPr="00E83261">
        <w:rPr>
          <w:rFonts w:ascii="Times New Roman" w:hAnsi="Times New Roman" w:cs="Times New Roman"/>
        </w:rPr>
        <w:t xml:space="preserve"> [</w:t>
      </w:r>
      <w:r w:rsidR="00A53B18">
        <w:rPr>
          <w:rFonts w:ascii="Times New Roman" w:hAnsi="Times New Roman" w:cs="Times New Roman"/>
        </w:rPr>
        <w:t>электронный курс</w:t>
      </w:r>
      <w:r w:rsidRPr="00E83261">
        <w:rPr>
          <w:rFonts w:ascii="Times New Roman" w:hAnsi="Times New Roman" w:cs="Times New Roman"/>
        </w:rPr>
        <w:t>]</w:t>
      </w:r>
      <w:r w:rsidR="00A53B18">
        <w:rPr>
          <w:rFonts w:ascii="Times New Roman" w:hAnsi="Times New Roman" w:cs="Times New Roman"/>
        </w:rPr>
        <w:t xml:space="preserve"> </w:t>
      </w:r>
      <w:r w:rsidR="00A53B18">
        <w:rPr>
          <w:rFonts w:ascii="Times New Roman" w:hAnsi="Times New Roman" w:cs="Times New Roman"/>
        </w:rPr>
        <w:softHyphen/>
        <w:t xml:space="preserve">– Режим доступа: </w:t>
      </w:r>
      <w:hyperlink r:id="rId18" w:history="1">
        <w:r w:rsidR="00E8605C" w:rsidRPr="00D17654">
          <w:rPr>
            <w:rStyle w:val="afe"/>
            <w:rFonts w:ascii="Times New Roman" w:hAnsi="Times New Roman" w:cs="Times New Roman"/>
            <w:lang w:val="en-US"/>
          </w:rPr>
          <w:t>https</w:t>
        </w:r>
        <w:r w:rsidR="00E8605C" w:rsidRPr="00D17654">
          <w:rPr>
            <w:rStyle w:val="afe"/>
            <w:rFonts w:ascii="Times New Roman" w:hAnsi="Times New Roman" w:cs="Times New Roman"/>
          </w:rPr>
          <w:t>://</w:t>
        </w:r>
        <w:proofErr w:type="spellStart"/>
        <w:r w:rsidR="00E8605C" w:rsidRPr="00D17654">
          <w:rPr>
            <w:rStyle w:val="afe"/>
            <w:rFonts w:ascii="Times New Roman" w:hAnsi="Times New Roman" w:cs="Times New Roman"/>
            <w:lang w:val="en-US"/>
          </w:rPr>
          <w:t>clck</w:t>
        </w:r>
        <w:proofErr w:type="spellEnd"/>
        <w:r w:rsidR="00E8605C" w:rsidRPr="00D17654">
          <w:rPr>
            <w:rStyle w:val="afe"/>
            <w:rFonts w:ascii="Times New Roman" w:hAnsi="Times New Roman" w:cs="Times New Roman"/>
          </w:rPr>
          <w:t>.</w:t>
        </w:r>
        <w:proofErr w:type="spellStart"/>
        <w:r w:rsidR="00E8605C" w:rsidRPr="00D17654">
          <w:rPr>
            <w:rStyle w:val="afe"/>
            <w:rFonts w:ascii="Times New Roman" w:hAnsi="Times New Roman" w:cs="Times New Roman"/>
            <w:lang w:val="en-US"/>
          </w:rPr>
          <w:t>ru</w:t>
        </w:r>
        <w:proofErr w:type="spellEnd"/>
        <w:r w:rsidR="00E8605C" w:rsidRPr="00D17654">
          <w:rPr>
            <w:rStyle w:val="afe"/>
            <w:rFonts w:ascii="Times New Roman" w:hAnsi="Times New Roman" w:cs="Times New Roman"/>
          </w:rPr>
          <w:t>/33</w:t>
        </w:r>
        <w:proofErr w:type="spellStart"/>
        <w:r w:rsidR="00E8605C" w:rsidRPr="00D17654">
          <w:rPr>
            <w:rStyle w:val="afe"/>
            <w:rFonts w:ascii="Times New Roman" w:hAnsi="Times New Roman" w:cs="Times New Roman"/>
            <w:lang w:val="en-US"/>
          </w:rPr>
          <w:t>eYyu</w:t>
        </w:r>
        <w:proofErr w:type="spellEnd"/>
      </w:hyperlink>
    </w:p>
    <w:p w14:paraId="2EEB476E" w14:textId="3C75039F" w:rsidR="00E8605C" w:rsidRPr="00E8605C" w:rsidRDefault="00E8605C" w:rsidP="0069561A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Telegram</w:t>
      </w:r>
      <w:r w:rsidRPr="00E860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Режим доступа: </w:t>
      </w:r>
      <w:hyperlink r:id="rId19" w:history="1">
        <w:r w:rsidRPr="00D17654">
          <w:rPr>
            <w:rStyle w:val="afe"/>
            <w:rFonts w:ascii="Times New Roman" w:hAnsi="Times New Roman" w:cs="Times New Roman"/>
            <w:lang w:val="en-US"/>
          </w:rPr>
          <w:t>https</w:t>
        </w:r>
        <w:r w:rsidRPr="00E8605C">
          <w:rPr>
            <w:rStyle w:val="afe"/>
            <w:rFonts w:ascii="Times New Roman" w:hAnsi="Times New Roman" w:cs="Times New Roman"/>
          </w:rPr>
          <w:t>://</w:t>
        </w:r>
        <w:r w:rsidRPr="00D17654">
          <w:rPr>
            <w:rStyle w:val="afe"/>
            <w:rFonts w:ascii="Times New Roman" w:hAnsi="Times New Roman" w:cs="Times New Roman"/>
            <w:lang w:val="en-US"/>
          </w:rPr>
          <w:t>t</w:t>
        </w:r>
        <w:r w:rsidRPr="00E8605C">
          <w:rPr>
            <w:rStyle w:val="afe"/>
            <w:rFonts w:ascii="Times New Roman" w:hAnsi="Times New Roman" w:cs="Times New Roman"/>
          </w:rPr>
          <w:t>.</w:t>
        </w:r>
        <w:r w:rsidRPr="00D17654">
          <w:rPr>
            <w:rStyle w:val="afe"/>
            <w:rFonts w:ascii="Times New Roman" w:hAnsi="Times New Roman" w:cs="Times New Roman"/>
            <w:lang w:val="en-US"/>
          </w:rPr>
          <w:t>me</w:t>
        </w:r>
        <w:r w:rsidRPr="00E8605C">
          <w:rPr>
            <w:rStyle w:val="afe"/>
            <w:rFonts w:ascii="Times New Roman" w:hAnsi="Times New Roman" w:cs="Times New Roman"/>
          </w:rPr>
          <w:t>/</w:t>
        </w:r>
        <w:r w:rsidRPr="00D17654">
          <w:rPr>
            <w:rStyle w:val="afe"/>
            <w:rFonts w:ascii="Times New Roman" w:hAnsi="Times New Roman" w:cs="Times New Roman"/>
            <w:lang w:val="en-US"/>
          </w:rPr>
          <w:t>Data</w:t>
        </w:r>
        <w:r w:rsidRPr="00E8605C">
          <w:rPr>
            <w:rStyle w:val="afe"/>
            <w:rFonts w:ascii="Times New Roman" w:hAnsi="Times New Roman" w:cs="Times New Roman"/>
          </w:rPr>
          <w:t>2</w:t>
        </w:r>
        <w:r w:rsidRPr="00D17654">
          <w:rPr>
            <w:rStyle w:val="afe"/>
            <w:rFonts w:ascii="Times New Roman" w:hAnsi="Times New Roman" w:cs="Times New Roman"/>
            <w:lang w:val="en-US"/>
          </w:rPr>
          <w:t>good</w:t>
        </w:r>
        <w:r w:rsidRPr="00E8605C">
          <w:rPr>
            <w:rStyle w:val="afe"/>
            <w:rFonts w:ascii="Times New Roman" w:hAnsi="Times New Roman" w:cs="Times New Roman"/>
          </w:rPr>
          <w:t>_</w:t>
        </w:r>
        <w:r w:rsidRPr="00D17654">
          <w:rPr>
            <w:rStyle w:val="afe"/>
            <w:rFonts w:ascii="Times New Roman" w:hAnsi="Times New Roman" w:cs="Times New Roman"/>
            <w:lang w:val="en-US"/>
          </w:rPr>
          <w:t>chat</w:t>
        </w:r>
      </w:hyperlink>
    </w:p>
    <w:p w14:paraId="7CE3E37B" w14:textId="022FABB7" w:rsidR="00E8605C" w:rsidRPr="00E8605C" w:rsidRDefault="00E8605C" w:rsidP="0069561A">
      <w:pPr>
        <w:pStyle w:val="af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«Машинное обучение» </w:t>
      </w:r>
      <w:r w:rsidRPr="00D10598">
        <w:rPr>
          <w:rFonts w:ascii="Times New Roman" w:hAnsi="Times New Roman" w:cs="Times New Roman"/>
        </w:rPr>
        <w:t>[</w:t>
      </w:r>
      <w:r w:rsidR="00E32317">
        <w:rPr>
          <w:rFonts w:ascii="Times New Roman" w:hAnsi="Times New Roman" w:cs="Times New Roman"/>
        </w:rPr>
        <w:t>Электронный курс</w:t>
      </w:r>
      <w:r w:rsidR="00E32317" w:rsidRPr="00D10598">
        <w:rPr>
          <w:rFonts w:ascii="Times New Roman" w:hAnsi="Times New Roman" w:cs="Times New Roman"/>
        </w:rPr>
        <w:t>]</w:t>
      </w:r>
      <w:r w:rsidR="00E32317" w:rsidRPr="00D10598">
        <w:rPr>
          <w:rFonts w:ascii="Times New Roman" w:hAnsi="Times New Roman" w:cs="Times New Roman"/>
        </w:rPr>
        <w:softHyphen/>
        <w:t>–</w:t>
      </w:r>
      <w:ins w:id="31" w:author="Anna Owl" w:date="2023-03-23T21:29:00Z">
        <w:r w:rsidR="00EF13FB" w:rsidRPr="00EF13FB">
          <w:rPr>
            <w:rFonts w:ascii="Times New Roman" w:hAnsi="Times New Roman" w:cs="Times New Roman"/>
            <w:lang w:val="en-US"/>
          </w:rPr>
          <w:t>https</w:t>
        </w:r>
        <w:r w:rsidR="00EF13FB" w:rsidRPr="00D10598">
          <w:rPr>
            <w:rFonts w:ascii="Times New Roman" w:hAnsi="Times New Roman" w:cs="Times New Roman"/>
          </w:rPr>
          <w:t>://</w:t>
        </w:r>
        <w:proofErr w:type="spellStart"/>
        <w:r w:rsidR="00EF13FB" w:rsidRPr="00EF13FB">
          <w:rPr>
            <w:rFonts w:ascii="Times New Roman" w:hAnsi="Times New Roman" w:cs="Times New Roman"/>
            <w:lang w:val="en-US"/>
          </w:rPr>
          <w:t>habr</w:t>
        </w:r>
        <w:proofErr w:type="spellEnd"/>
        <w:r w:rsidR="00EF13FB" w:rsidRPr="00D10598">
          <w:rPr>
            <w:rFonts w:ascii="Times New Roman" w:hAnsi="Times New Roman" w:cs="Times New Roman"/>
          </w:rPr>
          <w:t>.</w:t>
        </w:r>
        <w:r w:rsidR="00EF13FB" w:rsidRPr="00EF13FB">
          <w:rPr>
            <w:rFonts w:ascii="Times New Roman" w:hAnsi="Times New Roman" w:cs="Times New Roman"/>
            <w:lang w:val="en-US"/>
          </w:rPr>
          <w:t>com</w:t>
        </w:r>
        <w:r w:rsidR="00EF13FB" w:rsidRPr="00D10598">
          <w:rPr>
            <w:rFonts w:ascii="Times New Roman" w:hAnsi="Times New Roman" w:cs="Times New Roman"/>
          </w:rPr>
          <w:t>/</w:t>
        </w:r>
        <w:proofErr w:type="spellStart"/>
        <w:r w:rsidR="00EF13FB" w:rsidRPr="00EF13FB">
          <w:rPr>
            <w:rFonts w:ascii="Times New Roman" w:hAnsi="Times New Roman" w:cs="Times New Roman"/>
            <w:lang w:val="en-US"/>
          </w:rPr>
          <w:t>ru</w:t>
        </w:r>
        <w:proofErr w:type="spellEnd"/>
        <w:r w:rsidR="00EF13FB" w:rsidRPr="00D10598">
          <w:rPr>
            <w:rFonts w:ascii="Times New Roman" w:hAnsi="Times New Roman" w:cs="Times New Roman"/>
          </w:rPr>
          <w:t>/</w:t>
        </w:r>
        <w:r w:rsidR="00EF13FB" w:rsidRPr="00EF13FB">
          <w:rPr>
            <w:rFonts w:ascii="Times New Roman" w:hAnsi="Times New Roman" w:cs="Times New Roman"/>
            <w:lang w:val="en-US"/>
          </w:rPr>
          <w:t>company</w:t>
        </w:r>
        <w:r w:rsidR="00EF13FB" w:rsidRPr="00D10598">
          <w:rPr>
            <w:rFonts w:ascii="Times New Roman" w:hAnsi="Times New Roman" w:cs="Times New Roman"/>
          </w:rPr>
          <w:t>/</w:t>
        </w:r>
        <w:proofErr w:type="spellStart"/>
        <w:r w:rsidR="00EF13FB" w:rsidRPr="00EF13FB">
          <w:rPr>
            <w:rFonts w:ascii="Times New Roman" w:hAnsi="Times New Roman" w:cs="Times New Roman"/>
            <w:lang w:val="en-US"/>
          </w:rPr>
          <w:t>vk</w:t>
        </w:r>
        <w:proofErr w:type="spellEnd"/>
        <w:r w:rsidR="00EF13FB" w:rsidRPr="00D10598">
          <w:rPr>
            <w:rFonts w:ascii="Times New Roman" w:hAnsi="Times New Roman" w:cs="Times New Roman"/>
          </w:rPr>
          <w:t>/</w:t>
        </w:r>
        <w:r w:rsidR="00EF13FB" w:rsidRPr="00EF13FB">
          <w:rPr>
            <w:rFonts w:ascii="Times New Roman" w:hAnsi="Times New Roman" w:cs="Times New Roman"/>
            <w:lang w:val="en-US"/>
          </w:rPr>
          <w:t>blog</w:t>
        </w:r>
        <w:r w:rsidR="00EF13FB" w:rsidRPr="00D10598">
          <w:rPr>
            <w:rFonts w:ascii="Times New Roman" w:hAnsi="Times New Roman" w:cs="Times New Roman"/>
          </w:rPr>
          <w:t>/513842/</w:t>
        </w:r>
      </w:ins>
    </w:p>
    <w:sectPr w:rsidR="00E8605C" w:rsidRPr="00E8605C" w:rsidSect="00A17861">
      <w:footerReference w:type="default" r:id="rId20"/>
      <w:footerReference w:type="first" r:id="rId21"/>
      <w:pgSz w:w="11906" w:h="16838"/>
      <w:pgMar w:top="1134" w:right="850" w:bottom="568" w:left="1276" w:header="708" w:footer="28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32DA1" w14:textId="77777777" w:rsidR="00A83692" w:rsidRDefault="00A83692" w:rsidP="009A0CB5">
      <w:pPr>
        <w:spacing w:line="240" w:lineRule="auto"/>
      </w:pPr>
      <w:r>
        <w:separator/>
      </w:r>
    </w:p>
  </w:endnote>
  <w:endnote w:type="continuationSeparator" w:id="0">
    <w:p w14:paraId="0D501A43" w14:textId="77777777" w:rsidR="00A83692" w:rsidRDefault="00A83692" w:rsidP="009A0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FNONH H+ TT E 82o 00">
    <w:altName w:val="Calibri"/>
    <w:charset w:val="CC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78812"/>
      <w:docPartObj>
        <w:docPartGallery w:val="Page Numbers (Bottom of Page)"/>
        <w:docPartUnique/>
      </w:docPartObj>
    </w:sdtPr>
    <w:sdtEndPr/>
    <w:sdtContent>
      <w:p w14:paraId="536B7B5F" w14:textId="3ABD1CDA" w:rsidR="00273EEF" w:rsidRDefault="00273EEF">
        <w:pPr>
          <w:pStyle w:val="af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9E3668" w14:textId="77777777" w:rsidR="001A56B2" w:rsidRDefault="001A56B2">
    <w:pPr>
      <w:pStyle w:val="a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031754"/>
      <w:docPartObj>
        <w:docPartGallery w:val="Page Numbers (Bottom of Page)"/>
        <w:docPartUnique/>
      </w:docPartObj>
    </w:sdtPr>
    <w:sdtEndPr/>
    <w:sdtContent>
      <w:p w14:paraId="63E37EAB" w14:textId="39B88BB0" w:rsidR="00273EEF" w:rsidRDefault="00A83692" w:rsidP="00273EEF">
        <w:pPr>
          <w:pStyle w:val="aff1"/>
          <w:jc w:val="center"/>
        </w:pPr>
      </w:p>
    </w:sdtContent>
  </w:sdt>
  <w:p w14:paraId="7D42EF1C" w14:textId="77777777" w:rsidR="00273EEF" w:rsidRDefault="00273EEF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C3ABD" w14:textId="77777777" w:rsidR="00A83692" w:rsidRDefault="00A83692" w:rsidP="009A0CB5">
      <w:pPr>
        <w:spacing w:line="240" w:lineRule="auto"/>
      </w:pPr>
      <w:r>
        <w:separator/>
      </w:r>
    </w:p>
  </w:footnote>
  <w:footnote w:type="continuationSeparator" w:id="0">
    <w:p w14:paraId="119FA019" w14:textId="77777777" w:rsidR="00A83692" w:rsidRDefault="00A83692" w:rsidP="009A0C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C9A"/>
    <w:multiLevelType w:val="multilevel"/>
    <w:tmpl w:val="E66A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26D9A"/>
    <w:multiLevelType w:val="hybridMultilevel"/>
    <w:tmpl w:val="66AA1A30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955C98"/>
    <w:multiLevelType w:val="hybridMultilevel"/>
    <w:tmpl w:val="6B283EC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2A09"/>
    <w:multiLevelType w:val="hybridMultilevel"/>
    <w:tmpl w:val="1F985912"/>
    <w:lvl w:ilvl="0" w:tplc="733077CE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1A864D52"/>
    <w:multiLevelType w:val="multilevel"/>
    <w:tmpl w:val="26A020C6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HAnsi" w:hint="default"/>
        <w:b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HAnsi" w:hint="default"/>
        <w:b/>
        <w:color w:val="0563C1" w:themeColor="hyperlink"/>
        <w:u w:val="single"/>
      </w:rPr>
    </w:lvl>
  </w:abstractNum>
  <w:abstractNum w:abstractNumId="5" w15:restartNumberingAfterBreak="0">
    <w:nsid w:val="1A8D5A63"/>
    <w:multiLevelType w:val="multilevel"/>
    <w:tmpl w:val="8144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1C1B1C"/>
    <w:multiLevelType w:val="multilevel"/>
    <w:tmpl w:val="7ED4FB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136833"/>
    <w:multiLevelType w:val="multilevel"/>
    <w:tmpl w:val="9CD8752E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233D0285"/>
    <w:multiLevelType w:val="multilevel"/>
    <w:tmpl w:val="9B688478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257D6C52"/>
    <w:multiLevelType w:val="multilevel"/>
    <w:tmpl w:val="AEE629C8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  <w:color w:val="24292E"/>
      </w:rPr>
    </w:lvl>
    <w:lvl w:ilvl="1">
      <w:start w:val="7"/>
      <w:numFmt w:val="decimal"/>
      <w:lvlText w:val="%1-%2"/>
      <w:lvlJc w:val="left"/>
      <w:pPr>
        <w:ind w:left="1429" w:hanging="720"/>
      </w:pPr>
      <w:rPr>
        <w:rFonts w:hint="default"/>
        <w:color w:val="24292E"/>
      </w:rPr>
    </w:lvl>
    <w:lvl w:ilvl="2">
      <w:start w:val="1"/>
      <w:numFmt w:val="decimal"/>
      <w:lvlText w:val="%1-%2.%3"/>
      <w:lvlJc w:val="left"/>
      <w:pPr>
        <w:ind w:left="2138" w:hanging="720"/>
      </w:pPr>
      <w:rPr>
        <w:rFonts w:hint="default"/>
        <w:color w:val="24292E"/>
      </w:rPr>
    </w:lvl>
    <w:lvl w:ilvl="3">
      <w:start w:val="1"/>
      <w:numFmt w:val="decimal"/>
      <w:lvlText w:val="%1-%2.%3.%4"/>
      <w:lvlJc w:val="left"/>
      <w:pPr>
        <w:ind w:left="3207" w:hanging="1080"/>
      </w:pPr>
      <w:rPr>
        <w:rFonts w:hint="default"/>
        <w:color w:val="24292E"/>
      </w:rPr>
    </w:lvl>
    <w:lvl w:ilvl="4">
      <w:start w:val="1"/>
      <w:numFmt w:val="decimal"/>
      <w:lvlText w:val="%1-%2.%3.%4.%5"/>
      <w:lvlJc w:val="left"/>
      <w:pPr>
        <w:ind w:left="3916" w:hanging="1080"/>
      </w:pPr>
      <w:rPr>
        <w:rFonts w:hint="default"/>
        <w:color w:val="24292E"/>
      </w:rPr>
    </w:lvl>
    <w:lvl w:ilvl="5">
      <w:start w:val="1"/>
      <w:numFmt w:val="decimal"/>
      <w:lvlText w:val="%1-%2.%3.%4.%5.%6"/>
      <w:lvlJc w:val="left"/>
      <w:pPr>
        <w:ind w:left="4985" w:hanging="1440"/>
      </w:pPr>
      <w:rPr>
        <w:rFonts w:hint="default"/>
        <w:color w:val="24292E"/>
      </w:rPr>
    </w:lvl>
    <w:lvl w:ilvl="6">
      <w:start w:val="1"/>
      <w:numFmt w:val="decimal"/>
      <w:lvlText w:val="%1-%2.%3.%4.%5.%6.%7"/>
      <w:lvlJc w:val="left"/>
      <w:pPr>
        <w:ind w:left="5694" w:hanging="1440"/>
      </w:pPr>
      <w:rPr>
        <w:rFonts w:hint="default"/>
        <w:color w:val="24292E"/>
      </w:rPr>
    </w:lvl>
    <w:lvl w:ilvl="7">
      <w:start w:val="1"/>
      <w:numFmt w:val="decimal"/>
      <w:lvlText w:val="%1-%2.%3.%4.%5.%6.%7.%8"/>
      <w:lvlJc w:val="left"/>
      <w:pPr>
        <w:ind w:left="6763" w:hanging="1800"/>
      </w:pPr>
      <w:rPr>
        <w:rFonts w:hint="default"/>
        <w:color w:val="24292E"/>
      </w:rPr>
    </w:lvl>
    <w:lvl w:ilvl="8">
      <w:start w:val="1"/>
      <w:numFmt w:val="decimal"/>
      <w:lvlText w:val="%1-%2.%3.%4.%5.%6.%7.%8.%9"/>
      <w:lvlJc w:val="left"/>
      <w:pPr>
        <w:ind w:left="7832" w:hanging="2160"/>
      </w:pPr>
      <w:rPr>
        <w:rFonts w:hint="default"/>
        <w:color w:val="24292E"/>
      </w:rPr>
    </w:lvl>
  </w:abstractNum>
  <w:abstractNum w:abstractNumId="10" w15:restartNumberingAfterBreak="0">
    <w:nsid w:val="2CFC6BDC"/>
    <w:multiLevelType w:val="multilevel"/>
    <w:tmpl w:val="643A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B7FC3"/>
    <w:multiLevelType w:val="multilevel"/>
    <w:tmpl w:val="8818727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5" w:hanging="12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2E5775E1"/>
    <w:multiLevelType w:val="hybridMultilevel"/>
    <w:tmpl w:val="2E1671AE"/>
    <w:lvl w:ilvl="0" w:tplc="7A301486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7D111DA"/>
    <w:multiLevelType w:val="hybridMultilevel"/>
    <w:tmpl w:val="C1E62894"/>
    <w:lvl w:ilvl="0" w:tplc="7A30148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FC70BE"/>
    <w:multiLevelType w:val="multilevel"/>
    <w:tmpl w:val="0760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43344F"/>
    <w:multiLevelType w:val="multilevel"/>
    <w:tmpl w:val="F560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FC7A81"/>
    <w:multiLevelType w:val="hybridMultilevel"/>
    <w:tmpl w:val="D48A59F0"/>
    <w:lvl w:ilvl="0" w:tplc="7A30148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ACC2875"/>
    <w:multiLevelType w:val="multilevel"/>
    <w:tmpl w:val="B47E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9C5271"/>
    <w:multiLevelType w:val="hybridMultilevel"/>
    <w:tmpl w:val="058ABD06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225F8"/>
    <w:multiLevelType w:val="multilevel"/>
    <w:tmpl w:val="0CE649AC"/>
    <w:styleLink w:val="a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20" w15:restartNumberingAfterBreak="0">
    <w:nsid w:val="5B1F772C"/>
    <w:multiLevelType w:val="multilevel"/>
    <w:tmpl w:val="37702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8A5641"/>
    <w:multiLevelType w:val="hybridMultilevel"/>
    <w:tmpl w:val="A386B74C"/>
    <w:lvl w:ilvl="0" w:tplc="8E5AB26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5D9606C4"/>
    <w:multiLevelType w:val="multilevel"/>
    <w:tmpl w:val="761E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3111331"/>
    <w:multiLevelType w:val="hybridMultilevel"/>
    <w:tmpl w:val="9E6C2998"/>
    <w:lvl w:ilvl="0" w:tplc="7A3014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A63BD"/>
    <w:multiLevelType w:val="multilevel"/>
    <w:tmpl w:val="88187270"/>
    <w:lvl w:ilvl="0">
      <w:start w:val="1"/>
      <w:numFmt w:val="decimal"/>
      <w:lvlText w:val="%1"/>
      <w:lvlJc w:val="left"/>
      <w:pPr>
        <w:ind w:left="51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8" w:hanging="12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754D6A09"/>
    <w:multiLevelType w:val="multilevel"/>
    <w:tmpl w:val="72EE73D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7" w15:restartNumberingAfterBreak="0">
    <w:nsid w:val="75C96021"/>
    <w:multiLevelType w:val="multilevel"/>
    <w:tmpl w:val="9CD8752E"/>
    <w:numStyleLink w:val="a"/>
  </w:abstractNum>
  <w:abstractNum w:abstractNumId="28" w15:restartNumberingAfterBreak="0">
    <w:nsid w:val="78047C0B"/>
    <w:multiLevelType w:val="hybridMultilevel"/>
    <w:tmpl w:val="338A7D70"/>
    <w:lvl w:ilvl="0" w:tplc="189220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8E95655"/>
    <w:multiLevelType w:val="hybridMultilevel"/>
    <w:tmpl w:val="20A23D8C"/>
    <w:lvl w:ilvl="0" w:tplc="A01016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B25196"/>
    <w:multiLevelType w:val="hybridMultilevel"/>
    <w:tmpl w:val="DEEA7332"/>
    <w:lvl w:ilvl="0" w:tplc="7A30148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166F3C"/>
    <w:multiLevelType w:val="multilevel"/>
    <w:tmpl w:val="1D2A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0C4346"/>
    <w:multiLevelType w:val="multilevel"/>
    <w:tmpl w:val="4410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6B6DDF"/>
    <w:multiLevelType w:val="hybridMultilevel"/>
    <w:tmpl w:val="324ABCD0"/>
    <w:lvl w:ilvl="0" w:tplc="7DC20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27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  <w:b w:val="0"/>
          <w:bCs w:val="0"/>
          <w:sz w:val="28"/>
          <w:szCs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4">
    <w:abstractNumId w:val="3"/>
  </w:num>
  <w:num w:numId="5">
    <w:abstractNumId w:val="15"/>
  </w:num>
  <w:num w:numId="6">
    <w:abstractNumId w:val="17"/>
  </w:num>
  <w:num w:numId="7">
    <w:abstractNumId w:val="28"/>
  </w:num>
  <w:num w:numId="8">
    <w:abstractNumId w:val="27"/>
    <w:lvlOverride w:ilvl="0">
      <w:startOverride w:val="2"/>
      <w:lvl w:ilvl="0">
        <w:start w:val="2"/>
        <w:numFmt w:val="decimal"/>
        <w:pStyle w:val="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142" w:firstLine="709"/>
        </w:pPr>
        <w:rPr>
          <w:rFonts w:hint="default"/>
        </w:rPr>
      </w:lvl>
    </w:lvlOverride>
  </w:num>
  <w:num w:numId="9">
    <w:abstractNumId w:val="27"/>
    <w:lvlOverride w:ilvl="0">
      <w:startOverride w:val="2"/>
      <w:lvl w:ilvl="0">
        <w:start w:val="2"/>
        <w:numFmt w:val="decimal"/>
        <w:pStyle w:val="1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142" w:firstLine="709"/>
        </w:pPr>
        <w:rPr>
          <w:rFonts w:hint="default"/>
        </w:rPr>
      </w:lvl>
    </w:lvlOverride>
  </w:num>
  <w:num w:numId="10">
    <w:abstractNumId w:val="4"/>
  </w:num>
  <w:num w:numId="11">
    <w:abstractNumId w:val="21"/>
  </w:num>
  <w:num w:numId="12">
    <w:abstractNumId w:val="26"/>
  </w:num>
  <w:num w:numId="13">
    <w:abstractNumId w:val="25"/>
  </w:num>
  <w:num w:numId="14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15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16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17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18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19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20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21">
    <w:abstractNumId w:val="27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0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a1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709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709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709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709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709"/>
        </w:pPr>
        <w:rPr>
          <w:rFonts w:hint="default"/>
        </w:rPr>
      </w:lvl>
    </w:lvlOverride>
  </w:num>
  <w:num w:numId="22">
    <w:abstractNumId w:val="8"/>
  </w:num>
  <w:num w:numId="23">
    <w:abstractNumId w:val="9"/>
  </w:num>
  <w:num w:numId="24">
    <w:abstractNumId w:val="12"/>
  </w:num>
  <w:num w:numId="25">
    <w:abstractNumId w:val="30"/>
  </w:num>
  <w:num w:numId="26">
    <w:abstractNumId w:val="13"/>
  </w:num>
  <w:num w:numId="27">
    <w:abstractNumId w:val="16"/>
  </w:num>
  <w:num w:numId="28">
    <w:abstractNumId w:val="24"/>
  </w:num>
  <w:num w:numId="29">
    <w:abstractNumId w:val="11"/>
  </w:num>
  <w:num w:numId="30">
    <w:abstractNumId w:val="22"/>
  </w:num>
  <w:num w:numId="31">
    <w:abstractNumId w:val="14"/>
  </w:num>
  <w:num w:numId="32">
    <w:abstractNumId w:val="32"/>
  </w:num>
  <w:num w:numId="33">
    <w:abstractNumId w:val="5"/>
  </w:num>
  <w:num w:numId="34">
    <w:abstractNumId w:val="10"/>
  </w:num>
  <w:num w:numId="35">
    <w:abstractNumId w:val="0"/>
  </w:num>
  <w:num w:numId="36">
    <w:abstractNumId w:val="31"/>
  </w:num>
  <w:num w:numId="37">
    <w:abstractNumId w:val="20"/>
  </w:num>
  <w:num w:numId="38">
    <w:abstractNumId w:val="6"/>
  </w:num>
  <w:num w:numId="39">
    <w:abstractNumId w:val="23"/>
  </w:num>
  <w:num w:numId="40">
    <w:abstractNumId w:val="18"/>
  </w:num>
  <w:num w:numId="41">
    <w:abstractNumId w:val="29"/>
  </w:num>
  <w:num w:numId="42">
    <w:abstractNumId w:val="1"/>
  </w:num>
  <w:num w:numId="43">
    <w:abstractNumId w:val="2"/>
  </w:num>
  <w:num w:numId="44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 Owl">
    <w15:presenceInfo w15:providerId="Windows Live" w15:userId="aedbb3872e1f03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9E"/>
    <w:rsid w:val="00017E48"/>
    <w:rsid w:val="0003465B"/>
    <w:rsid w:val="00051F77"/>
    <w:rsid w:val="000625AE"/>
    <w:rsid w:val="00072528"/>
    <w:rsid w:val="0007653E"/>
    <w:rsid w:val="000A627F"/>
    <w:rsid w:val="000A7651"/>
    <w:rsid w:val="000B301D"/>
    <w:rsid w:val="000C5F9A"/>
    <w:rsid w:val="000D07C9"/>
    <w:rsid w:val="001027B5"/>
    <w:rsid w:val="001060CD"/>
    <w:rsid w:val="0012251A"/>
    <w:rsid w:val="0014711F"/>
    <w:rsid w:val="00153E69"/>
    <w:rsid w:val="0016631F"/>
    <w:rsid w:val="00172AFB"/>
    <w:rsid w:val="0017527B"/>
    <w:rsid w:val="00180BCC"/>
    <w:rsid w:val="00184A00"/>
    <w:rsid w:val="0019435D"/>
    <w:rsid w:val="001A31AA"/>
    <w:rsid w:val="001A56B2"/>
    <w:rsid w:val="001C25FC"/>
    <w:rsid w:val="001D3CEF"/>
    <w:rsid w:val="001E5905"/>
    <w:rsid w:val="001F09ED"/>
    <w:rsid w:val="001F1FC7"/>
    <w:rsid w:val="001F5872"/>
    <w:rsid w:val="001F61AD"/>
    <w:rsid w:val="00200720"/>
    <w:rsid w:val="002171AC"/>
    <w:rsid w:val="00222976"/>
    <w:rsid w:val="00227D76"/>
    <w:rsid w:val="00235C14"/>
    <w:rsid w:val="0025646D"/>
    <w:rsid w:val="00257F06"/>
    <w:rsid w:val="00270A4F"/>
    <w:rsid w:val="00273EEF"/>
    <w:rsid w:val="002766E7"/>
    <w:rsid w:val="002931CF"/>
    <w:rsid w:val="002A58BA"/>
    <w:rsid w:val="002D48FA"/>
    <w:rsid w:val="002E2F1E"/>
    <w:rsid w:val="002F0950"/>
    <w:rsid w:val="002F09B9"/>
    <w:rsid w:val="002F416C"/>
    <w:rsid w:val="003027FA"/>
    <w:rsid w:val="003065B7"/>
    <w:rsid w:val="00310DDB"/>
    <w:rsid w:val="00314382"/>
    <w:rsid w:val="003157DE"/>
    <w:rsid w:val="00326B53"/>
    <w:rsid w:val="00350E14"/>
    <w:rsid w:val="00355813"/>
    <w:rsid w:val="00374A20"/>
    <w:rsid w:val="00375ECE"/>
    <w:rsid w:val="003821FB"/>
    <w:rsid w:val="0038562B"/>
    <w:rsid w:val="00386D8F"/>
    <w:rsid w:val="00387F8B"/>
    <w:rsid w:val="00391FD5"/>
    <w:rsid w:val="003A47D6"/>
    <w:rsid w:val="003A7D59"/>
    <w:rsid w:val="003B2023"/>
    <w:rsid w:val="003B4C7E"/>
    <w:rsid w:val="003E6B66"/>
    <w:rsid w:val="003F37BC"/>
    <w:rsid w:val="00410613"/>
    <w:rsid w:val="004111B4"/>
    <w:rsid w:val="0041349A"/>
    <w:rsid w:val="00420133"/>
    <w:rsid w:val="0042460C"/>
    <w:rsid w:val="004303F5"/>
    <w:rsid w:val="00440252"/>
    <w:rsid w:val="004415D2"/>
    <w:rsid w:val="00451642"/>
    <w:rsid w:val="00457951"/>
    <w:rsid w:val="004854A1"/>
    <w:rsid w:val="004C36E2"/>
    <w:rsid w:val="004D36D6"/>
    <w:rsid w:val="0050381C"/>
    <w:rsid w:val="00505068"/>
    <w:rsid w:val="00520C8A"/>
    <w:rsid w:val="0055597D"/>
    <w:rsid w:val="00560578"/>
    <w:rsid w:val="005936EE"/>
    <w:rsid w:val="00595D55"/>
    <w:rsid w:val="005966B6"/>
    <w:rsid w:val="005A63CF"/>
    <w:rsid w:val="005C0593"/>
    <w:rsid w:val="005C2D41"/>
    <w:rsid w:val="005D50ED"/>
    <w:rsid w:val="005E396C"/>
    <w:rsid w:val="005E56C7"/>
    <w:rsid w:val="005E6157"/>
    <w:rsid w:val="005F2448"/>
    <w:rsid w:val="005F513E"/>
    <w:rsid w:val="005F680A"/>
    <w:rsid w:val="00612395"/>
    <w:rsid w:val="006126FE"/>
    <w:rsid w:val="006214AB"/>
    <w:rsid w:val="00627C21"/>
    <w:rsid w:val="006356C5"/>
    <w:rsid w:val="006406FD"/>
    <w:rsid w:val="00640AFB"/>
    <w:rsid w:val="00671347"/>
    <w:rsid w:val="00684E2D"/>
    <w:rsid w:val="0069561A"/>
    <w:rsid w:val="006B5D9E"/>
    <w:rsid w:val="006C639E"/>
    <w:rsid w:val="006D0171"/>
    <w:rsid w:val="006D6F34"/>
    <w:rsid w:val="00704F07"/>
    <w:rsid w:val="0071180D"/>
    <w:rsid w:val="0071621A"/>
    <w:rsid w:val="0073129E"/>
    <w:rsid w:val="007548B4"/>
    <w:rsid w:val="007632F3"/>
    <w:rsid w:val="0077311F"/>
    <w:rsid w:val="0078022A"/>
    <w:rsid w:val="007A5C7F"/>
    <w:rsid w:val="007C0D7F"/>
    <w:rsid w:val="007C4F42"/>
    <w:rsid w:val="007C7C24"/>
    <w:rsid w:val="007D52F1"/>
    <w:rsid w:val="007F40BD"/>
    <w:rsid w:val="0082365E"/>
    <w:rsid w:val="0082767F"/>
    <w:rsid w:val="00843EA2"/>
    <w:rsid w:val="00845682"/>
    <w:rsid w:val="00850BF9"/>
    <w:rsid w:val="0086104B"/>
    <w:rsid w:val="00875078"/>
    <w:rsid w:val="00887FF7"/>
    <w:rsid w:val="0089267D"/>
    <w:rsid w:val="008A3B72"/>
    <w:rsid w:val="008B23AF"/>
    <w:rsid w:val="008D0D8E"/>
    <w:rsid w:val="008D6492"/>
    <w:rsid w:val="008E0861"/>
    <w:rsid w:val="008E0E39"/>
    <w:rsid w:val="008E11DA"/>
    <w:rsid w:val="008E6657"/>
    <w:rsid w:val="008F1CD4"/>
    <w:rsid w:val="008F38F8"/>
    <w:rsid w:val="00924083"/>
    <w:rsid w:val="00945950"/>
    <w:rsid w:val="00952A5F"/>
    <w:rsid w:val="009550EF"/>
    <w:rsid w:val="009863CE"/>
    <w:rsid w:val="009914F9"/>
    <w:rsid w:val="009A0CB5"/>
    <w:rsid w:val="009B4F93"/>
    <w:rsid w:val="009C62D6"/>
    <w:rsid w:val="009D0153"/>
    <w:rsid w:val="009D179B"/>
    <w:rsid w:val="009E2027"/>
    <w:rsid w:val="009E7762"/>
    <w:rsid w:val="00A00310"/>
    <w:rsid w:val="00A00970"/>
    <w:rsid w:val="00A10677"/>
    <w:rsid w:val="00A11BD2"/>
    <w:rsid w:val="00A17861"/>
    <w:rsid w:val="00A22A11"/>
    <w:rsid w:val="00A25882"/>
    <w:rsid w:val="00A453A8"/>
    <w:rsid w:val="00A53B18"/>
    <w:rsid w:val="00A609BD"/>
    <w:rsid w:val="00A674D4"/>
    <w:rsid w:val="00A71090"/>
    <w:rsid w:val="00A83692"/>
    <w:rsid w:val="00A85AE8"/>
    <w:rsid w:val="00A92FA6"/>
    <w:rsid w:val="00A94F6B"/>
    <w:rsid w:val="00AA21C9"/>
    <w:rsid w:val="00AB0C89"/>
    <w:rsid w:val="00AD29C4"/>
    <w:rsid w:val="00AD7E0F"/>
    <w:rsid w:val="00AF233F"/>
    <w:rsid w:val="00B019FF"/>
    <w:rsid w:val="00B0420E"/>
    <w:rsid w:val="00B157CE"/>
    <w:rsid w:val="00B21002"/>
    <w:rsid w:val="00B242F2"/>
    <w:rsid w:val="00B340ED"/>
    <w:rsid w:val="00B42BA7"/>
    <w:rsid w:val="00B43BD7"/>
    <w:rsid w:val="00B56F82"/>
    <w:rsid w:val="00B613E6"/>
    <w:rsid w:val="00B63D18"/>
    <w:rsid w:val="00B70549"/>
    <w:rsid w:val="00B75405"/>
    <w:rsid w:val="00B93D26"/>
    <w:rsid w:val="00B93F36"/>
    <w:rsid w:val="00BA02AE"/>
    <w:rsid w:val="00BB3064"/>
    <w:rsid w:val="00BD4B7C"/>
    <w:rsid w:val="00BD5AA0"/>
    <w:rsid w:val="00BF7FE2"/>
    <w:rsid w:val="00C014EC"/>
    <w:rsid w:val="00C17735"/>
    <w:rsid w:val="00C44AD2"/>
    <w:rsid w:val="00C50EAB"/>
    <w:rsid w:val="00C5763B"/>
    <w:rsid w:val="00C72EAA"/>
    <w:rsid w:val="00C74129"/>
    <w:rsid w:val="00C8140C"/>
    <w:rsid w:val="00C81D76"/>
    <w:rsid w:val="00CA05BB"/>
    <w:rsid w:val="00CB5D86"/>
    <w:rsid w:val="00CB6A86"/>
    <w:rsid w:val="00CE06CB"/>
    <w:rsid w:val="00CE2C88"/>
    <w:rsid w:val="00CE4263"/>
    <w:rsid w:val="00CF40A4"/>
    <w:rsid w:val="00CF7126"/>
    <w:rsid w:val="00CF73EF"/>
    <w:rsid w:val="00D0179C"/>
    <w:rsid w:val="00D0540D"/>
    <w:rsid w:val="00D10598"/>
    <w:rsid w:val="00D30E17"/>
    <w:rsid w:val="00D4530E"/>
    <w:rsid w:val="00D53912"/>
    <w:rsid w:val="00D74440"/>
    <w:rsid w:val="00D77970"/>
    <w:rsid w:val="00D77C6C"/>
    <w:rsid w:val="00D80256"/>
    <w:rsid w:val="00D8429E"/>
    <w:rsid w:val="00DA39E0"/>
    <w:rsid w:val="00DB662A"/>
    <w:rsid w:val="00DB7728"/>
    <w:rsid w:val="00DE0F0F"/>
    <w:rsid w:val="00DE36F8"/>
    <w:rsid w:val="00DF3CDD"/>
    <w:rsid w:val="00DF79FD"/>
    <w:rsid w:val="00E11C41"/>
    <w:rsid w:val="00E14599"/>
    <w:rsid w:val="00E20709"/>
    <w:rsid w:val="00E21F27"/>
    <w:rsid w:val="00E32317"/>
    <w:rsid w:val="00E52A9E"/>
    <w:rsid w:val="00E53A7F"/>
    <w:rsid w:val="00E83261"/>
    <w:rsid w:val="00E8605C"/>
    <w:rsid w:val="00E91E56"/>
    <w:rsid w:val="00ED1D73"/>
    <w:rsid w:val="00EE5738"/>
    <w:rsid w:val="00EE7DFD"/>
    <w:rsid w:val="00EF13FB"/>
    <w:rsid w:val="00F10192"/>
    <w:rsid w:val="00F24981"/>
    <w:rsid w:val="00F2517C"/>
    <w:rsid w:val="00F32A2E"/>
    <w:rsid w:val="00F42638"/>
    <w:rsid w:val="00F67E87"/>
    <w:rsid w:val="00F73CB3"/>
    <w:rsid w:val="00F74353"/>
    <w:rsid w:val="00FA184E"/>
    <w:rsid w:val="00FC18E5"/>
    <w:rsid w:val="00FE1EC7"/>
    <w:rsid w:val="00FE3D0A"/>
    <w:rsid w:val="00FE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1906D"/>
  <w15:chartTrackingRefBased/>
  <w15:docId w15:val="{22F1A752-EE5E-4AE3-A5A4-3C86019B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F32A2E"/>
    <w:pPr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aliases w:val="Раздел"/>
    <w:basedOn w:val="a3"/>
    <w:next w:val="a3"/>
    <w:link w:val="10"/>
    <w:uiPriority w:val="99"/>
    <w:qFormat/>
    <w:rsid w:val="009A0CB5"/>
    <w:pPr>
      <w:keepNext/>
      <w:keepLines/>
      <w:numPr>
        <w:numId w:val="3"/>
      </w:numPr>
      <w:spacing w:before="360" w:after="360"/>
      <w:contextualSpacing/>
      <w:jc w:val="center"/>
      <w:outlineLvl w:val="0"/>
    </w:pPr>
    <w:rPr>
      <w:rFonts w:asciiTheme="majorHAnsi" w:eastAsiaTheme="majorEastAsia" w:hAnsiTheme="majorHAnsi" w:cstheme="majorBidi"/>
      <w:bCs/>
      <w:caps/>
    </w:rPr>
  </w:style>
  <w:style w:type="paragraph" w:styleId="2">
    <w:name w:val="heading 2"/>
    <w:aliases w:val="Подраздел"/>
    <w:basedOn w:val="a3"/>
    <w:next w:val="a3"/>
    <w:link w:val="20"/>
    <w:uiPriority w:val="9"/>
    <w:unhideWhenUsed/>
    <w:qFormat/>
    <w:rsid w:val="00D8429E"/>
    <w:pPr>
      <w:keepNext/>
      <w:keepLines/>
      <w:numPr>
        <w:ilvl w:val="1"/>
        <w:numId w:val="3"/>
      </w:numPr>
      <w:spacing w:before="240" w:after="240"/>
      <w:contextualSpacing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9A0CB5"/>
    <w:pPr>
      <w:keepNext/>
      <w:keepLines/>
      <w:spacing w:before="120" w:after="120"/>
      <w:ind w:firstLine="0"/>
      <w:contextualSpacing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4">
    <w:name w:val="heading 4"/>
    <w:basedOn w:val="a3"/>
    <w:next w:val="a3"/>
    <w:link w:val="40"/>
    <w:uiPriority w:val="9"/>
    <w:unhideWhenUsed/>
    <w:qFormat/>
    <w:rsid w:val="009A0CB5"/>
    <w:pPr>
      <w:keepNext/>
      <w:keepLines/>
      <w:ind w:firstLine="0"/>
      <w:contextualSpacing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rsid w:val="009A0CB5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9A0CB5"/>
    <w:pPr>
      <w:keepNext/>
      <w:keepLines/>
      <w:spacing w:before="200"/>
      <w:ind w:firstLine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9A0CB5"/>
    <w:pPr>
      <w:keepNext/>
      <w:keepLines/>
      <w:spacing w:before="200"/>
      <w:ind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9A0CB5"/>
    <w:pPr>
      <w:keepNext/>
      <w:keepLines/>
      <w:spacing w:before="200"/>
      <w:ind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9A0CB5"/>
    <w:pPr>
      <w:keepNext/>
      <w:keepLines/>
      <w:spacing w:before="200"/>
      <w:ind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21">
    <w:name w:val="Body Text 2"/>
    <w:basedOn w:val="a3"/>
    <w:link w:val="22"/>
    <w:uiPriority w:val="99"/>
    <w:semiHidden/>
    <w:unhideWhenUsed/>
    <w:rsid w:val="006C639E"/>
    <w:pPr>
      <w:spacing w:after="120" w:line="480" w:lineRule="auto"/>
      <w:ind w:firstLine="0"/>
      <w:jc w:val="left"/>
    </w:pPr>
    <w:rPr>
      <w:rFonts w:ascii="Calibri" w:eastAsia="Calibri" w:hAnsi="Calibri" w:cs="Times New Roman"/>
      <w:sz w:val="22"/>
      <w:szCs w:val="22"/>
    </w:rPr>
  </w:style>
  <w:style w:type="character" w:customStyle="1" w:styleId="22">
    <w:name w:val="Основной текст 2 Знак"/>
    <w:basedOn w:val="a4"/>
    <w:link w:val="21"/>
    <w:uiPriority w:val="99"/>
    <w:semiHidden/>
    <w:rsid w:val="006C639E"/>
    <w:rPr>
      <w:rFonts w:ascii="Calibri" w:eastAsia="Calibri" w:hAnsi="Calibri" w:cs="Times New Roman"/>
    </w:rPr>
  </w:style>
  <w:style w:type="paragraph" w:styleId="31">
    <w:name w:val="Body Text 3"/>
    <w:basedOn w:val="a3"/>
    <w:link w:val="32"/>
    <w:uiPriority w:val="99"/>
    <w:semiHidden/>
    <w:unhideWhenUsed/>
    <w:rsid w:val="006C639E"/>
    <w:pPr>
      <w:spacing w:after="120" w:line="240" w:lineRule="auto"/>
      <w:ind w:firstLine="0"/>
      <w:jc w:val="left"/>
    </w:pPr>
    <w:rPr>
      <w:rFonts w:ascii="Calibri" w:eastAsia="Calibri" w:hAnsi="Calibri" w:cs="Times New Roman"/>
      <w:sz w:val="16"/>
      <w:szCs w:val="16"/>
    </w:rPr>
  </w:style>
  <w:style w:type="character" w:customStyle="1" w:styleId="32">
    <w:name w:val="Основной текст 3 Знак"/>
    <w:basedOn w:val="a4"/>
    <w:link w:val="31"/>
    <w:uiPriority w:val="99"/>
    <w:semiHidden/>
    <w:rsid w:val="006C639E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6C639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0">
    <w:name w:val="Заголовок 1 Знак"/>
    <w:aliases w:val="Раздел Знак"/>
    <w:basedOn w:val="a4"/>
    <w:link w:val="1"/>
    <w:uiPriority w:val="99"/>
    <w:rsid w:val="009A0CB5"/>
    <w:rPr>
      <w:rFonts w:asciiTheme="majorHAnsi" w:eastAsiaTheme="majorEastAsia" w:hAnsiTheme="majorHAnsi" w:cstheme="majorBidi"/>
      <w:bCs/>
      <w:caps/>
      <w:sz w:val="28"/>
      <w:szCs w:val="28"/>
    </w:rPr>
  </w:style>
  <w:style w:type="character" w:customStyle="1" w:styleId="20">
    <w:name w:val="Заголовок 2 Знак"/>
    <w:aliases w:val="Подраздел Знак"/>
    <w:basedOn w:val="a4"/>
    <w:link w:val="2"/>
    <w:uiPriority w:val="9"/>
    <w:rsid w:val="00D8429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9A0CB5"/>
    <w:rPr>
      <w:rFonts w:asciiTheme="majorHAnsi" w:eastAsiaTheme="majorEastAsia" w:hAnsiTheme="majorHAnsi" w:cstheme="majorBidi"/>
      <w:b/>
      <w:bCs/>
      <w:i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rsid w:val="009A0CB5"/>
    <w:rPr>
      <w:rFonts w:asciiTheme="majorHAnsi" w:eastAsiaTheme="majorEastAsia" w:hAnsiTheme="majorHAnsi" w:cstheme="majorBidi"/>
      <w:bCs/>
      <w:i/>
      <w:iCs/>
      <w:sz w:val="28"/>
      <w:szCs w:val="28"/>
    </w:rPr>
  </w:style>
  <w:style w:type="character" w:customStyle="1" w:styleId="50">
    <w:name w:val="Заголовок 5 Знак"/>
    <w:basedOn w:val="a4"/>
    <w:link w:val="5"/>
    <w:uiPriority w:val="9"/>
    <w:semiHidden/>
    <w:rsid w:val="009A0CB5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60">
    <w:name w:val="Заголовок 6 Знак"/>
    <w:basedOn w:val="a4"/>
    <w:link w:val="6"/>
    <w:uiPriority w:val="9"/>
    <w:semiHidden/>
    <w:rsid w:val="009A0CB5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70">
    <w:name w:val="Заголовок 7 Знак"/>
    <w:basedOn w:val="a4"/>
    <w:link w:val="7"/>
    <w:uiPriority w:val="9"/>
    <w:semiHidden/>
    <w:rsid w:val="009A0CB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80">
    <w:name w:val="Заголовок 8 Знак"/>
    <w:basedOn w:val="a4"/>
    <w:link w:val="8"/>
    <w:uiPriority w:val="9"/>
    <w:semiHidden/>
    <w:rsid w:val="009A0C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9A0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No Spacing"/>
    <w:link w:val="a8"/>
    <w:uiPriority w:val="1"/>
    <w:qFormat/>
    <w:rsid w:val="009A0CB5"/>
    <w:pPr>
      <w:spacing w:after="0" w:line="240" w:lineRule="auto"/>
      <w:ind w:firstLine="720"/>
      <w:jc w:val="both"/>
    </w:pPr>
    <w:rPr>
      <w:sz w:val="28"/>
      <w:szCs w:val="28"/>
    </w:rPr>
  </w:style>
  <w:style w:type="paragraph" w:styleId="a9">
    <w:name w:val="Title"/>
    <w:basedOn w:val="a3"/>
    <w:next w:val="a3"/>
    <w:link w:val="aa"/>
    <w:uiPriority w:val="10"/>
    <w:rsid w:val="009A0CB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a">
    <w:name w:val="Заголовок Знак"/>
    <w:basedOn w:val="a4"/>
    <w:link w:val="a9"/>
    <w:uiPriority w:val="10"/>
    <w:rsid w:val="009A0C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b">
    <w:name w:val="Subtitle"/>
    <w:basedOn w:val="a3"/>
    <w:next w:val="a3"/>
    <w:link w:val="ac"/>
    <w:uiPriority w:val="11"/>
    <w:rsid w:val="009A0CB5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c">
    <w:name w:val="Подзаголовок Знак"/>
    <w:basedOn w:val="a4"/>
    <w:link w:val="ab"/>
    <w:uiPriority w:val="11"/>
    <w:rsid w:val="009A0CB5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d">
    <w:name w:val="Strong"/>
    <w:uiPriority w:val="22"/>
    <w:qFormat/>
    <w:rsid w:val="009A0CB5"/>
    <w:rPr>
      <w:b/>
      <w:bCs/>
    </w:rPr>
  </w:style>
  <w:style w:type="character" w:styleId="ae">
    <w:name w:val="Emphasis"/>
    <w:uiPriority w:val="20"/>
    <w:rsid w:val="009A0CB5"/>
    <w:rPr>
      <w:i/>
      <w:iCs/>
    </w:rPr>
  </w:style>
  <w:style w:type="paragraph" w:styleId="af">
    <w:name w:val="List Paragraph"/>
    <w:basedOn w:val="a3"/>
    <w:uiPriority w:val="99"/>
    <w:qFormat/>
    <w:rsid w:val="009A0CB5"/>
    <w:pPr>
      <w:ind w:left="720"/>
      <w:contextualSpacing/>
    </w:pPr>
  </w:style>
  <w:style w:type="paragraph" w:styleId="23">
    <w:name w:val="Quote"/>
    <w:basedOn w:val="a3"/>
    <w:next w:val="a3"/>
    <w:link w:val="24"/>
    <w:uiPriority w:val="29"/>
    <w:rsid w:val="009A0CB5"/>
    <w:rPr>
      <w:i/>
      <w:iCs/>
      <w:color w:val="000000" w:themeColor="text1"/>
    </w:rPr>
  </w:style>
  <w:style w:type="character" w:customStyle="1" w:styleId="24">
    <w:name w:val="Цитата 2 Знак"/>
    <w:basedOn w:val="a4"/>
    <w:link w:val="23"/>
    <w:uiPriority w:val="29"/>
    <w:rsid w:val="009A0CB5"/>
    <w:rPr>
      <w:i/>
      <w:iCs/>
      <w:color w:val="000000" w:themeColor="text1"/>
      <w:sz w:val="28"/>
      <w:szCs w:val="28"/>
    </w:rPr>
  </w:style>
  <w:style w:type="paragraph" w:styleId="af0">
    <w:name w:val="Intense Quote"/>
    <w:basedOn w:val="a3"/>
    <w:next w:val="a3"/>
    <w:link w:val="af1"/>
    <w:uiPriority w:val="30"/>
    <w:rsid w:val="009A0CB5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1">
    <w:name w:val="Выделенная цитата Знак"/>
    <w:basedOn w:val="a4"/>
    <w:link w:val="af0"/>
    <w:uiPriority w:val="30"/>
    <w:rsid w:val="009A0CB5"/>
    <w:rPr>
      <w:b/>
      <w:bCs/>
      <w:i/>
      <w:iCs/>
      <w:color w:val="4472C4" w:themeColor="accent1"/>
      <w:sz w:val="28"/>
      <w:szCs w:val="28"/>
    </w:rPr>
  </w:style>
  <w:style w:type="character" w:styleId="af2">
    <w:name w:val="Subtle Emphasis"/>
    <w:uiPriority w:val="19"/>
    <w:rsid w:val="009A0CB5"/>
    <w:rPr>
      <w:i/>
      <w:iCs/>
      <w:color w:val="808080" w:themeColor="text1" w:themeTint="7F"/>
    </w:rPr>
  </w:style>
  <w:style w:type="character" w:styleId="af3">
    <w:name w:val="Intense Emphasis"/>
    <w:uiPriority w:val="21"/>
    <w:rsid w:val="009A0CB5"/>
    <w:rPr>
      <w:b/>
      <w:bCs/>
      <w:i/>
      <w:iCs/>
      <w:color w:val="4472C4" w:themeColor="accent1"/>
    </w:rPr>
  </w:style>
  <w:style w:type="character" w:styleId="af4">
    <w:name w:val="Subtle Reference"/>
    <w:uiPriority w:val="31"/>
    <w:rsid w:val="009A0CB5"/>
    <w:rPr>
      <w:smallCaps/>
      <w:color w:val="ED7D31" w:themeColor="accent2"/>
      <w:u w:val="single"/>
    </w:rPr>
  </w:style>
  <w:style w:type="character" w:styleId="af5">
    <w:name w:val="Intense Reference"/>
    <w:uiPriority w:val="32"/>
    <w:rsid w:val="009A0CB5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uiPriority w:val="33"/>
    <w:rsid w:val="009A0CB5"/>
    <w:rPr>
      <w:b/>
      <w:bCs/>
      <w:smallCaps/>
      <w:spacing w:val="5"/>
    </w:rPr>
  </w:style>
  <w:style w:type="paragraph" w:styleId="af7">
    <w:name w:val="TOC Heading"/>
    <w:basedOn w:val="1"/>
    <w:next w:val="a3"/>
    <w:uiPriority w:val="39"/>
    <w:unhideWhenUsed/>
    <w:qFormat/>
    <w:rsid w:val="009A0CB5"/>
    <w:pPr>
      <w:numPr>
        <w:numId w:val="0"/>
      </w:numPr>
      <w:outlineLvl w:val="9"/>
    </w:pPr>
  </w:style>
  <w:style w:type="numbering" w:customStyle="1" w:styleId="a2">
    <w:name w:val="Базовая многоуровневая нумерация"/>
    <w:basedOn w:val="a6"/>
    <w:uiPriority w:val="99"/>
    <w:rsid w:val="009A0CB5"/>
    <w:pPr>
      <w:numPr>
        <w:numId w:val="1"/>
      </w:numPr>
    </w:pPr>
  </w:style>
  <w:style w:type="paragraph" w:customStyle="1" w:styleId="af8">
    <w:name w:val="Многоуровневая нумерация заголовков"/>
    <w:basedOn w:val="1"/>
    <w:rsid w:val="009A0CB5"/>
    <w:pPr>
      <w:numPr>
        <w:numId w:val="0"/>
      </w:numPr>
    </w:pPr>
  </w:style>
  <w:style w:type="numbering" w:customStyle="1" w:styleId="a">
    <w:name w:val="Нумерация заголовков"/>
    <w:basedOn w:val="a6"/>
    <w:uiPriority w:val="99"/>
    <w:rsid w:val="009A0CB5"/>
    <w:pPr>
      <w:numPr>
        <w:numId w:val="2"/>
      </w:numPr>
    </w:pPr>
  </w:style>
  <w:style w:type="paragraph" w:customStyle="1" w:styleId="af9">
    <w:name w:val="Текст программы"/>
    <w:basedOn w:val="a3"/>
    <w:next w:val="a3"/>
    <w:qFormat/>
    <w:rsid w:val="009A0CB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ind w:firstLine="0"/>
      <w:contextualSpacing/>
      <w:jc w:val="left"/>
    </w:pPr>
    <w:rPr>
      <w:rFonts w:ascii="Courier New" w:hAnsi="Courier New"/>
      <w:sz w:val="22"/>
    </w:rPr>
  </w:style>
  <w:style w:type="paragraph" w:styleId="afa">
    <w:name w:val="caption"/>
    <w:basedOn w:val="a3"/>
    <w:next w:val="a3"/>
    <w:uiPriority w:val="35"/>
    <w:unhideWhenUsed/>
    <w:rsid w:val="009A0CB5"/>
    <w:pPr>
      <w:spacing w:after="240" w:line="240" w:lineRule="auto"/>
      <w:ind w:firstLine="0"/>
      <w:contextualSpacing/>
      <w:jc w:val="center"/>
    </w:pPr>
    <w:rPr>
      <w:b/>
      <w:bCs/>
      <w:sz w:val="24"/>
      <w:szCs w:val="18"/>
    </w:rPr>
  </w:style>
  <w:style w:type="paragraph" w:styleId="12">
    <w:name w:val="toc 1"/>
    <w:basedOn w:val="a3"/>
    <w:next w:val="a3"/>
    <w:autoRedefine/>
    <w:uiPriority w:val="39"/>
    <w:unhideWhenUsed/>
    <w:rsid w:val="009A0CB5"/>
    <w:pPr>
      <w:spacing w:before="360" w:after="360"/>
      <w:ind w:firstLine="0"/>
      <w:jc w:val="left"/>
    </w:pPr>
    <w:rPr>
      <w:rFonts w:cstheme="minorHAnsi"/>
      <w:b/>
      <w:bCs/>
      <w:caps/>
      <w:sz w:val="22"/>
      <w:szCs w:val="22"/>
      <w:u w:val="single"/>
    </w:rPr>
  </w:style>
  <w:style w:type="paragraph" w:styleId="25">
    <w:name w:val="toc 2"/>
    <w:basedOn w:val="a3"/>
    <w:next w:val="a3"/>
    <w:autoRedefine/>
    <w:uiPriority w:val="39"/>
    <w:unhideWhenUsed/>
    <w:rsid w:val="009A0CB5"/>
    <w:pPr>
      <w:ind w:firstLine="0"/>
      <w:jc w:val="left"/>
    </w:pPr>
    <w:rPr>
      <w:rFonts w:cstheme="minorHAnsi"/>
      <w:b/>
      <w:bCs/>
      <w:smallCaps/>
      <w:sz w:val="22"/>
      <w:szCs w:val="22"/>
    </w:rPr>
  </w:style>
  <w:style w:type="paragraph" w:styleId="33">
    <w:name w:val="toc 3"/>
    <w:basedOn w:val="a3"/>
    <w:next w:val="a3"/>
    <w:autoRedefine/>
    <w:uiPriority w:val="39"/>
    <w:unhideWhenUsed/>
    <w:rsid w:val="009A0CB5"/>
    <w:pPr>
      <w:ind w:firstLine="0"/>
      <w:jc w:val="left"/>
    </w:pPr>
    <w:rPr>
      <w:rFonts w:cstheme="minorHAnsi"/>
      <w:smallCaps/>
      <w:sz w:val="22"/>
      <w:szCs w:val="22"/>
    </w:rPr>
  </w:style>
  <w:style w:type="table" w:styleId="afb">
    <w:name w:val="Table Grid"/>
    <w:basedOn w:val="a5"/>
    <w:uiPriority w:val="59"/>
    <w:rsid w:val="009A0CB5"/>
    <w:pPr>
      <w:spacing w:after="0" w:line="240" w:lineRule="auto"/>
      <w:jc w:val="both"/>
    </w:pPr>
    <w:rPr>
      <w:sz w:val="24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alloon Text"/>
    <w:basedOn w:val="a3"/>
    <w:link w:val="afd"/>
    <w:semiHidden/>
    <w:unhideWhenUsed/>
    <w:rsid w:val="009A0C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4"/>
    <w:link w:val="afc"/>
    <w:semiHidden/>
    <w:rsid w:val="009A0CB5"/>
    <w:rPr>
      <w:rFonts w:ascii="Tahoma" w:hAnsi="Tahoma" w:cs="Tahoma"/>
      <w:sz w:val="16"/>
      <w:szCs w:val="16"/>
    </w:rPr>
  </w:style>
  <w:style w:type="character" w:styleId="afe">
    <w:name w:val="Hyperlink"/>
    <w:basedOn w:val="a4"/>
    <w:uiPriority w:val="99"/>
    <w:unhideWhenUsed/>
    <w:rsid w:val="009A0CB5"/>
    <w:rPr>
      <w:color w:val="0563C1" w:themeColor="hyperlink"/>
      <w:u w:val="single"/>
    </w:rPr>
  </w:style>
  <w:style w:type="paragraph" w:customStyle="1" w:styleId="a0">
    <w:name w:val="Пункт"/>
    <w:basedOn w:val="a3"/>
    <w:qFormat/>
    <w:rsid w:val="009A0CB5"/>
    <w:pPr>
      <w:numPr>
        <w:ilvl w:val="2"/>
        <w:numId w:val="3"/>
      </w:numPr>
    </w:pPr>
  </w:style>
  <w:style w:type="paragraph" w:styleId="aff">
    <w:name w:val="header"/>
    <w:basedOn w:val="a3"/>
    <w:link w:val="aff0"/>
    <w:uiPriority w:val="99"/>
    <w:unhideWhenUsed/>
    <w:rsid w:val="009A0CB5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sid w:val="009A0CB5"/>
    <w:rPr>
      <w:sz w:val="28"/>
      <w:szCs w:val="28"/>
    </w:rPr>
  </w:style>
  <w:style w:type="paragraph" w:styleId="aff1">
    <w:name w:val="footer"/>
    <w:basedOn w:val="a3"/>
    <w:link w:val="aff2"/>
    <w:uiPriority w:val="99"/>
    <w:unhideWhenUsed/>
    <w:rsid w:val="009A0CB5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sid w:val="009A0CB5"/>
    <w:rPr>
      <w:sz w:val="28"/>
      <w:szCs w:val="28"/>
    </w:rPr>
  </w:style>
  <w:style w:type="paragraph" w:customStyle="1" w:styleId="a1">
    <w:name w:val="Подпункт"/>
    <w:basedOn w:val="a0"/>
    <w:qFormat/>
    <w:rsid w:val="009A0CB5"/>
    <w:pPr>
      <w:numPr>
        <w:ilvl w:val="3"/>
      </w:numPr>
    </w:pPr>
  </w:style>
  <w:style w:type="paragraph" w:customStyle="1" w:styleId="aff3">
    <w:name w:val="Титул"/>
    <w:basedOn w:val="a3"/>
    <w:link w:val="aff4"/>
    <w:rsid w:val="009A0CB5"/>
    <w:pPr>
      <w:ind w:firstLine="0"/>
      <w:jc w:val="center"/>
    </w:pPr>
  </w:style>
  <w:style w:type="character" w:customStyle="1" w:styleId="aff4">
    <w:name w:val="Титул Знак"/>
    <w:basedOn w:val="a4"/>
    <w:link w:val="aff3"/>
    <w:rsid w:val="009A0CB5"/>
    <w:rPr>
      <w:sz w:val="28"/>
      <w:szCs w:val="28"/>
    </w:rPr>
  </w:style>
  <w:style w:type="paragraph" w:styleId="aff5">
    <w:name w:val="footnote text"/>
    <w:basedOn w:val="a3"/>
    <w:link w:val="aff6"/>
    <w:uiPriority w:val="99"/>
    <w:semiHidden/>
    <w:unhideWhenUsed/>
    <w:rsid w:val="009A0CB5"/>
    <w:pPr>
      <w:spacing w:line="240" w:lineRule="auto"/>
    </w:pPr>
    <w:rPr>
      <w:sz w:val="20"/>
      <w:szCs w:val="20"/>
    </w:rPr>
  </w:style>
  <w:style w:type="character" w:customStyle="1" w:styleId="aff6">
    <w:name w:val="Текст сноски Знак"/>
    <w:basedOn w:val="a4"/>
    <w:link w:val="aff5"/>
    <w:uiPriority w:val="99"/>
    <w:semiHidden/>
    <w:rsid w:val="009A0CB5"/>
    <w:rPr>
      <w:sz w:val="20"/>
      <w:szCs w:val="20"/>
    </w:rPr>
  </w:style>
  <w:style w:type="character" w:styleId="aff7">
    <w:name w:val="footnote reference"/>
    <w:basedOn w:val="a4"/>
    <w:uiPriority w:val="99"/>
    <w:semiHidden/>
    <w:unhideWhenUsed/>
    <w:rsid w:val="009A0CB5"/>
    <w:rPr>
      <w:vertAlign w:val="superscript"/>
    </w:rPr>
  </w:style>
  <w:style w:type="character" w:customStyle="1" w:styleId="13">
    <w:name w:val="Неразрешенное упоминание1"/>
    <w:basedOn w:val="a4"/>
    <w:uiPriority w:val="99"/>
    <w:semiHidden/>
    <w:unhideWhenUsed/>
    <w:rsid w:val="009A0CB5"/>
    <w:rPr>
      <w:color w:val="808080"/>
      <w:shd w:val="clear" w:color="auto" w:fill="E6E6E6"/>
    </w:rPr>
  </w:style>
  <w:style w:type="paragraph" w:styleId="aff8">
    <w:name w:val="Normal (Web)"/>
    <w:basedOn w:val="a3"/>
    <w:uiPriority w:val="99"/>
    <w:unhideWhenUsed/>
    <w:rsid w:val="009A0CB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9A0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9A0C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9">
    <w:name w:val="FollowedHyperlink"/>
    <w:basedOn w:val="a4"/>
    <w:uiPriority w:val="99"/>
    <w:semiHidden/>
    <w:unhideWhenUsed/>
    <w:rsid w:val="009A0CB5"/>
    <w:rPr>
      <w:color w:val="954F72" w:themeColor="followedHyperlink"/>
      <w:u w:val="single"/>
    </w:rPr>
  </w:style>
  <w:style w:type="paragraph" w:customStyle="1" w:styleId="alt">
    <w:name w:val="alt"/>
    <w:basedOn w:val="a3"/>
    <w:rsid w:val="009A0CB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4"/>
    <w:rsid w:val="009A0CB5"/>
  </w:style>
  <w:style w:type="character" w:customStyle="1" w:styleId="string">
    <w:name w:val="string"/>
    <w:basedOn w:val="a4"/>
    <w:rsid w:val="009A0CB5"/>
  </w:style>
  <w:style w:type="character" w:customStyle="1" w:styleId="comment">
    <w:name w:val="comment"/>
    <w:basedOn w:val="a4"/>
    <w:rsid w:val="009A0CB5"/>
  </w:style>
  <w:style w:type="character" w:customStyle="1" w:styleId="number">
    <w:name w:val="number"/>
    <w:basedOn w:val="a4"/>
    <w:rsid w:val="009A0CB5"/>
  </w:style>
  <w:style w:type="character" w:customStyle="1" w:styleId="special">
    <w:name w:val="special"/>
    <w:basedOn w:val="a4"/>
    <w:rsid w:val="009A0CB5"/>
  </w:style>
  <w:style w:type="character" w:customStyle="1" w:styleId="a8">
    <w:name w:val="Без интервала Знак"/>
    <w:basedOn w:val="a4"/>
    <w:link w:val="a7"/>
    <w:uiPriority w:val="1"/>
    <w:rsid w:val="009A0CB5"/>
    <w:rPr>
      <w:sz w:val="28"/>
      <w:szCs w:val="28"/>
    </w:rPr>
  </w:style>
  <w:style w:type="character" w:styleId="HTML1">
    <w:name w:val="HTML Code"/>
    <w:basedOn w:val="a4"/>
    <w:uiPriority w:val="99"/>
    <w:semiHidden/>
    <w:unhideWhenUsed/>
    <w:rsid w:val="009A0C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4"/>
    <w:rsid w:val="009A0CB5"/>
  </w:style>
  <w:style w:type="character" w:customStyle="1" w:styleId="mw-headline">
    <w:name w:val="mw-headline"/>
    <w:basedOn w:val="a4"/>
    <w:rsid w:val="009A0CB5"/>
  </w:style>
  <w:style w:type="paragraph" w:styleId="41">
    <w:name w:val="toc 4"/>
    <w:basedOn w:val="a3"/>
    <w:next w:val="a3"/>
    <w:autoRedefine/>
    <w:uiPriority w:val="39"/>
    <w:semiHidden/>
    <w:unhideWhenUsed/>
    <w:rsid w:val="009A0CB5"/>
    <w:pPr>
      <w:ind w:firstLine="0"/>
      <w:jc w:val="left"/>
    </w:pPr>
    <w:rPr>
      <w:rFonts w:cstheme="minorHAnsi"/>
      <w:sz w:val="22"/>
      <w:szCs w:val="22"/>
    </w:rPr>
  </w:style>
  <w:style w:type="paragraph" w:styleId="51">
    <w:name w:val="toc 5"/>
    <w:basedOn w:val="a3"/>
    <w:next w:val="a3"/>
    <w:autoRedefine/>
    <w:uiPriority w:val="39"/>
    <w:semiHidden/>
    <w:unhideWhenUsed/>
    <w:rsid w:val="009A0CB5"/>
    <w:pPr>
      <w:ind w:firstLine="0"/>
      <w:jc w:val="left"/>
    </w:pPr>
    <w:rPr>
      <w:rFonts w:cstheme="minorHAnsi"/>
      <w:sz w:val="22"/>
      <w:szCs w:val="22"/>
    </w:rPr>
  </w:style>
  <w:style w:type="paragraph" w:styleId="61">
    <w:name w:val="toc 6"/>
    <w:basedOn w:val="a3"/>
    <w:next w:val="a3"/>
    <w:autoRedefine/>
    <w:uiPriority w:val="39"/>
    <w:semiHidden/>
    <w:unhideWhenUsed/>
    <w:rsid w:val="009A0CB5"/>
    <w:pPr>
      <w:ind w:firstLine="0"/>
      <w:jc w:val="left"/>
    </w:pPr>
    <w:rPr>
      <w:rFonts w:cstheme="minorHAnsi"/>
      <w:sz w:val="22"/>
      <w:szCs w:val="22"/>
    </w:rPr>
  </w:style>
  <w:style w:type="paragraph" w:styleId="71">
    <w:name w:val="toc 7"/>
    <w:basedOn w:val="a3"/>
    <w:next w:val="a3"/>
    <w:autoRedefine/>
    <w:uiPriority w:val="39"/>
    <w:semiHidden/>
    <w:unhideWhenUsed/>
    <w:rsid w:val="009A0CB5"/>
    <w:pPr>
      <w:ind w:firstLine="0"/>
      <w:jc w:val="left"/>
    </w:pPr>
    <w:rPr>
      <w:rFonts w:cstheme="minorHAnsi"/>
      <w:sz w:val="22"/>
      <w:szCs w:val="22"/>
    </w:rPr>
  </w:style>
  <w:style w:type="paragraph" w:styleId="81">
    <w:name w:val="toc 8"/>
    <w:basedOn w:val="a3"/>
    <w:next w:val="a3"/>
    <w:autoRedefine/>
    <w:uiPriority w:val="39"/>
    <w:semiHidden/>
    <w:unhideWhenUsed/>
    <w:rsid w:val="009A0CB5"/>
    <w:pPr>
      <w:ind w:firstLine="0"/>
      <w:jc w:val="left"/>
    </w:pPr>
    <w:rPr>
      <w:rFonts w:cstheme="minorHAnsi"/>
      <w:sz w:val="22"/>
      <w:szCs w:val="22"/>
    </w:rPr>
  </w:style>
  <w:style w:type="paragraph" w:styleId="91">
    <w:name w:val="toc 9"/>
    <w:basedOn w:val="a3"/>
    <w:next w:val="a3"/>
    <w:autoRedefine/>
    <w:uiPriority w:val="39"/>
    <w:semiHidden/>
    <w:unhideWhenUsed/>
    <w:rsid w:val="009A0CB5"/>
    <w:pPr>
      <w:ind w:firstLine="0"/>
      <w:jc w:val="left"/>
    </w:pPr>
    <w:rPr>
      <w:rFonts w:cstheme="minorHAnsi"/>
      <w:sz w:val="22"/>
      <w:szCs w:val="22"/>
    </w:rPr>
  </w:style>
  <w:style w:type="paragraph" w:customStyle="1" w:styleId="Default">
    <w:name w:val="Default"/>
    <w:rsid w:val="009A0CB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affa">
    <w:name w:val="Body Text Indent"/>
    <w:basedOn w:val="a3"/>
    <w:link w:val="affb"/>
    <w:uiPriority w:val="99"/>
    <w:semiHidden/>
    <w:unhideWhenUsed/>
    <w:rsid w:val="009A0CB5"/>
    <w:pPr>
      <w:spacing w:after="120" w:line="240" w:lineRule="auto"/>
      <w:ind w:left="283" w:firstLine="0"/>
      <w:jc w:val="left"/>
    </w:pPr>
    <w:rPr>
      <w:rFonts w:ascii="Calibri" w:eastAsia="Calibri" w:hAnsi="Calibri" w:cs="Times New Roman"/>
      <w:sz w:val="22"/>
      <w:szCs w:val="22"/>
    </w:rPr>
  </w:style>
  <w:style w:type="character" w:customStyle="1" w:styleId="affb">
    <w:name w:val="Основной текст с отступом Знак"/>
    <w:basedOn w:val="a4"/>
    <w:link w:val="affa"/>
    <w:uiPriority w:val="99"/>
    <w:semiHidden/>
    <w:rsid w:val="009A0CB5"/>
    <w:rPr>
      <w:rFonts w:ascii="Calibri" w:eastAsia="Calibri" w:hAnsi="Calibri" w:cs="Times New Roman"/>
    </w:rPr>
  </w:style>
  <w:style w:type="paragraph" w:customStyle="1" w:styleId="Style1">
    <w:name w:val="Style1"/>
    <w:basedOn w:val="a3"/>
    <w:rsid w:val="009A0CB5"/>
    <w:pPr>
      <w:spacing w:line="240" w:lineRule="auto"/>
      <w:ind w:firstLine="0"/>
      <w:jc w:val="center"/>
    </w:pPr>
    <w:rPr>
      <w:rFonts w:ascii="Arial" w:eastAsia="Calibri" w:hAnsi="Arial" w:cs="Times New Roman"/>
      <w:i/>
      <w:noProof/>
      <w:sz w:val="18"/>
      <w:szCs w:val="20"/>
      <w:lang w:val="en-AU"/>
    </w:rPr>
  </w:style>
  <w:style w:type="paragraph" w:styleId="affc">
    <w:name w:val="Body Text"/>
    <w:basedOn w:val="a3"/>
    <w:link w:val="affd"/>
    <w:uiPriority w:val="99"/>
    <w:semiHidden/>
    <w:unhideWhenUsed/>
    <w:rsid w:val="009A0CB5"/>
    <w:pPr>
      <w:spacing w:after="120" w:line="240" w:lineRule="auto"/>
      <w:ind w:firstLine="0"/>
      <w:jc w:val="left"/>
    </w:pPr>
    <w:rPr>
      <w:rFonts w:ascii="Calibri" w:eastAsia="Calibri" w:hAnsi="Calibri" w:cs="Times New Roman"/>
      <w:sz w:val="22"/>
      <w:szCs w:val="22"/>
    </w:rPr>
  </w:style>
  <w:style w:type="character" w:customStyle="1" w:styleId="affd">
    <w:name w:val="Основной текст Знак"/>
    <w:basedOn w:val="a4"/>
    <w:link w:val="affc"/>
    <w:uiPriority w:val="99"/>
    <w:semiHidden/>
    <w:rsid w:val="009A0CB5"/>
    <w:rPr>
      <w:rFonts w:ascii="Calibri" w:eastAsia="Calibri" w:hAnsi="Calibri" w:cs="Times New Roman"/>
    </w:rPr>
  </w:style>
  <w:style w:type="paragraph" w:customStyle="1" w:styleId="CM22">
    <w:name w:val="CM22"/>
    <w:basedOn w:val="Default"/>
    <w:next w:val="Default"/>
    <w:uiPriority w:val="99"/>
    <w:rsid w:val="009A0CB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customStyle="1" w:styleId="FORMATTEXT">
    <w:name w:val=".FORMATTEXT"/>
    <w:uiPriority w:val="99"/>
    <w:rsid w:val="009A0C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e">
    <w:name w:val="annotation reference"/>
    <w:uiPriority w:val="99"/>
    <w:semiHidden/>
    <w:unhideWhenUsed/>
    <w:rsid w:val="009A0CB5"/>
    <w:rPr>
      <w:sz w:val="16"/>
      <w:szCs w:val="16"/>
    </w:rPr>
  </w:style>
  <w:style w:type="paragraph" w:styleId="afff">
    <w:name w:val="annotation text"/>
    <w:basedOn w:val="a3"/>
    <w:link w:val="afff0"/>
    <w:uiPriority w:val="99"/>
    <w:semiHidden/>
    <w:unhideWhenUsed/>
    <w:rsid w:val="009A0CB5"/>
    <w:pPr>
      <w:spacing w:after="200" w:line="240" w:lineRule="auto"/>
      <w:ind w:firstLine="0"/>
      <w:jc w:val="left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ff0">
    <w:name w:val="Текст примечания Знак"/>
    <w:basedOn w:val="a4"/>
    <w:link w:val="afff"/>
    <w:uiPriority w:val="99"/>
    <w:semiHidden/>
    <w:rsid w:val="009A0CB5"/>
    <w:rPr>
      <w:rFonts w:ascii="Times New Roman" w:eastAsia="Calibri" w:hAnsi="Times New Roman" w:cs="Times New Roman"/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9A0CB5"/>
    <w:pPr>
      <w:spacing w:after="120"/>
    </w:pPr>
    <w:rPr>
      <w:rFonts w:ascii="Calibri" w:hAnsi="Calibri"/>
      <w:b/>
      <w:bCs/>
    </w:rPr>
  </w:style>
  <w:style w:type="character" w:customStyle="1" w:styleId="afff2">
    <w:name w:val="Тема примечания Знак"/>
    <w:basedOn w:val="afff0"/>
    <w:link w:val="afff1"/>
    <w:uiPriority w:val="99"/>
    <w:semiHidden/>
    <w:rsid w:val="009A0CB5"/>
    <w:rPr>
      <w:rFonts w:ascii="Calibri" w:eastAsia="Calibri" w:hAnsi="Calibri" w:cs="Times New Roman"/>
      <w:b/>
      <w:bCs/>
      <w:sz w:val="20"/>
      <w:szCs w:val="20"/>
    </w:rPr>
  </w:style>
  <w:style w:type="paragraph" w:customStyle="1" w:styleId="26">
    <w:name w:val="Обычный2"/>
    <w:rsid w:val="009A0CB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27">
    <w:name w:val="Body Text Indent 2"/>
    <w:basedOn w:val="a3"/>
    <w:link w:val="28"/>
    <w:uiPriority w:val="99"/>
    <w:semiHidden/>
    <w:unhideWhenUsed/>
    <w:rsid w:val="009A0CB5"/>
    <w:pPr>
      <w:spacing w:after="120" w:line="480" w:lineRule="auto"/>
      <w:ind w:left="283" w:firstLine="0"/>
      <w:jc w:val="left"/>
    </w:pPr>
    <w:rPr>
      <w:rFonts w:ascii="Calibri" w:eastAsia="Calibri" w:hAnsi="Calibri" w:cs="Times New Roman"/>
      <w:sz w:val="22"/>
      <w:szCs w:val="22"/>
    </w:rPr>
  </w:style>
  <w:style w:type="character" w:customStyle="1" w:styleId="28">
    <w:name w:val="Основной текст с отступом 2 Знак"/>
    <w:basedOn w:val="a4"/>
    <w:link w:val="27"/>
    <w:uiPriority w:val="99"/>
    <w:semiHidden/>
    <w:rsid w:val="009A0CB5"/>
    <w:rPr>
      <w:rFonts w:ascii="Calibri" w:eastAsia="Calibri" w:hAnsi="Calibri" w:cs="Times New Roman"/>
    </w:rPr>
  </w:style>
  <w:style w:type="character" w:customStyle="1" w:styleId="pre">
    <w:name w:val="pre"/>
    <w:rsid w:val="009A0CB5"/>
  </w:style>
  <w:style w:type="character" w:customStyle="1" w:styleId="hljs-string">
    <w:name w:val="hljs-string"/>
    <w:basedOn w:val="a4"/>
    <w:rsid w:val="005C2D41"/>
  </w:style>
  <w:style w:type="character" w:customStyle="1" w:styleId="hljs-comment">
    <w:name w:val="hljs-comment"/>
    <w:basedOn w:val="a4"/>
    <w:rsid w:val="005C2D41"/>
  </w:style>
  <w:style w:type="character" w:customStyle="1" w:styleId="hljs-function">
    <w:name w:val="hljs-function"/>
    <w:basedOn w:val="a4"/>
    <w:rsid w:val="005C2D41"/>
  </w:style>
  <w:style w:type="character" w:customStyle="1" w:styleId="hljs-keyword">
    <w:name w:val="hljs-keyword"/>
    <w:basedOn w:val="a4"/>
    <w:rsid w:val="005C2D41"/>
  </w:style>
  <w:style w:type="character" w:customStyle="1" w:styleId="hljs-title">
    <w:name w:val="hljs-title"/>
    <w:basedOn w:val="a4"/>
    <w:rsid w:val="005C2D41"/>
  </w:style>
  <w:style w:type="character" w:customStyle="1" w:styleId="hljs-params">
    <w:name w:val="hljs-params"/>
    <w:basedOn w:val="a4"/>
    <w:rsid w:val="005C2D41"/>
  </w:style>
  <w:style w:type="character" w:customStyle="1" w:styleId="hljs-number">
    <w:name w:val="hljs-number"/>
    <w:basedOn w:val="a4"/>
    <w:rsid w:val="005C2D41"/>
  </w:style>
  <w:style w:type="character" w:customStyle="1" w:styleId="hljs-literal">
    <w:name w:val="hljs-literal"/>
    <w:basedOn w:val="a4"/>
    <w:rsid w:val="005C2D41"/>
  </w:style>
  <w:style w:type="character" w:styleId="afff3">
    <w:name w:val="Unresolved Mention"/>
    <w:basedOn w:val="a4"/>
    <w:uiPriority w:val="99"/>
    <w:semiHidden/>
    <w:unhideWhenUsed/>
    <w:rsid w:val="00A17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clck.ru/33eYyu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Oglyanis/BMST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Oglyanis/BMST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51.250.74.213:5000/" TargetMode="Externa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hyperlink" Target="https://t.me/Data2good_cha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B1B479B-B36D-4C39-BBD2-AD962C50FB57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4CAEA-847F-4E08-9B48-E39A1B0F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21</Pages>
  <Words>3565</Words>
  <Characters>20322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самойленко</dc:creator>
  <cp:keywords/>
  <dc:description/>
  <cp:lastModifiedBy>Anna Owl</cp:lastModifiedBy>
  <cp:revision>6</cp:revision>
  <cp:lastPrinted>2023-03-08T18:23:00Z</cp:lastPrinted>
  <dcterms:created xsi:type="dcterms:W3CDTF">2023-03-23T18:16:00Z</dcterms:created>
  <dcterms:modified xsi:type="dcterms:W3CDTF">2023-03-23T19:22:00Z</dcterms:modified>
</cp:coreProperties>
</file>